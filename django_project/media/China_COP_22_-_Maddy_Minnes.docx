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F0A" w:rsidRDefault="00824F0A" w:rsidP="00824F0A">
      <w:pPr>
        <w:spacing w:after="0" w:line="240" w:lineRule="auto"/>
        <w:jc w:val="center"/>
        <w:rPr>
          <w:rFonts w:ascii="Calibri" w:eastAsia="Times New Roman" w:hAnsi="Calibri" w:cs="Times New Roman"/>
          <w:b/>
          <w:bCs/>
          <w:color w:val="000000"/>
          <w:u w:val="single"/>
          <w:lang w:eastAsia="en-CA"/>
        </w:rPr>
      </w:pPr>
      <w:r w:rsidRPr="00CC6AB6">
        <w:rPr>
          <w:rFonts w:ascii="Calibri" w:eastAsia="Times New Roman" w:hAnsi="Calibri" w:cs="Times New Roman"/>
          <w:b/>
          <w:bCs/>
          <w:color w:val="000000"/>
          <w:u w:val="single"/>
          <w:lang w:eastAsia="en-CA"/>
        </w:rPr>
        <w:t>UNFCCC Conference of Parties: 22</w:t>
      </w:r>
      <w:r w:rsidRPr="00CC6AB6">
        <w:rPr>
          <w:rFonts w:ascii="Calibri" w:eastAsia="Times New Roman" w:hAnsi="Calibri" w:cs="Times New Roman"/>
          <w:b/>
          <w:bCs/>
          <w:color w:val="000000"/>
          <w:u w:val="single"/>
          <w:vertAlign w:val="superscript"/>
          <w:lang w:eastAsia="en-CA"/>
        </w:rPr>
        <w:t>nd</w:t>
      </w:r>
      <w:r w:rsidRPr="00CC6AB6">
        <w:rPr>
          <w:rFonts w:ascii="Calibri" w:eastAsia="Times New Roman" w:hAnsi="Calibri" w:cs="Times New Roman"/>
          <w:b/>
          <w:bCs/>
          <w:color w:val="000000"/>
          <w:u w:val="single"/>
          <w:lang w:eastAsia="en-CA"/>
        </w:rPr>
        <w:t xml:space="preserve"> Session</w:t>
      </w:r>
    </w:p>
    <w:p w:rsidR="00824F0A" w:rsidRDefault="00824F0A" w:rsidP="00824F0A">
      <w:pPr>
        <w:spacing w:after="0" w:line="240" w:lineRule="auto"/>
        <w:jc w:val="center"/>
        <w:rPr>
          <w:rFonts w:ascii="Calibri" w:eastAsia="Times New Roman" w:hAnsi="Calibri" w:cs="Times New Roman"/>
          <w:bCs/>
          <w:color w:val="000000"/>
          <w:lang w:eastAsia="en-CA"/>
        </w:rPr>
      </w:pPr>
      <w:r>
        <w:rPr>
          <w:rFonts w:ascii="Calibri" w:eastAsia="Times New Roman" w:hAnsi="Calibri" w:cs="Times New Roman"/>
          <w:bCs/>
          <w:color w:val="000000"/>
          <w:lang w:eastAsia="en-CA"/>
        </w:rPr>
        <w:t xml:space="preserve">Delegate for China </w:t>
      </w:r>
    </w:p>
    <w:p w:rsidR="00BD6854" w:rsidRPr="00CC6AB6" w:rsidRDefault="00BD6854" w:rsidP="00824F0A">
      <w:pPr>
        <w:spacing w:after="0" w:line="240" w:lineRule="auto"/>
        <w:jc w:val="center"/>
        <w:rPr>
          <w:rFonts w:ascii="Calibri" w:eastAsia="Times New Roman" w:hAnsi="Calibri" w:cs="Times New Roman"/>
          <w:bCs/>
          <w:color w:val="000000"/>
          <w:lang w:eastAsia="en-CA"/>
        </w:rPr>
      </w:pPr>
    </w:p>
    <w:p w:rsidR="00BD6854" w:rsidRPr="00BD6854" w:rsidRDefault="00BD6854" w:rsidP="00824F0A">
      <w:pPr>
        <w:spacing w:after="0" w:line="240" w:lineRule="auto"/>
        <w:rPr>
          <w:rFonts w:ascii="Calibri" w:eastAsia="Times New Roman" w:hAnsi="Calibri" w:cs="Times New Roman"/>
          <w:bCs/>
          <w:color w:val="000000"/>
          <w:lang w:eastAsia="en-CA"/>
        </w:rPr>
      </w:pPr>
      <w:r>
        <w:rPr>
          <w:rFonts w:ascii="Calibri" w:eastAsia="Times New Roman" w:hAnsi="Calibri" w:cs="Times New Roman"/>
          <w:bCs/>
          <w:color w:val="000000"/>
          <w:lang w:eastAsia="en-CA"/>
        </w:rPr>
        <w:tab/>
        <w:t>As a young developed country</w:t>
      </w:r>
      <w:r w:rsidR="00FE623A">
        <w:rPr>
          <w:rFonts w:ascii="Calibri" w:eastAsia="Times New Roman" w:hAnsi="Calibri" w:cs="Times New Roman"/>
          <w:bCs/>
          <w:color w:val="000000"/>
          <w:lang w:eastAsia="en-CA"/>
        </w:rPr>
        <w:t>,</w:t>
      </w:r>
      <w:r>
        <w:rPr>
          <w:rFonts w:ascii="Calibri" w:eastAsia="Times New Roman" w:hAnsi="Calibri" w:cs="Times New Roman"/>
          <w:bCs/>
          <w:color w:val="000000"/>
          <w:lang w:eastAsia="en-CA"/>
        </w:rPr>
        <w:t xml:space="preserve"> home to the world’s largest economy bu</w:t>
      </w:r>
      <w:r w:rsidR="00CB2837">
        <w:rPr>
          <w:rFonts w:ascii="Calibri" w:eastAsia="Times New Roman" w:hAnsi="Calibri" w:cs="Times New Roman"/>
          <w:bCs/>
          <w:color w:val="000000"/>
          <w:lang w:eastAsia="en-CA"/>
        </w:rPr>
        <w:t>t also the largest producer of carbon d</w:t>
      </w:r>
      <w:r>
        <w:rPr>
          <w:rFonts w:ascii="Calibri" w:eastAsia="Times New Roman" w:hAnsi="Calibri" w:cs="Times New Roman"/>
          <w:bCs/>
          <w:color w:val="000000"/>
          <w:lang w:eastAsia="en-CA"/>
        </w:rPr>
        <w:t xml:space="preserve">ioxide, China </w:t>
      </w:r>
      <w:r w:rsidR="00CB2837">
        <w:rPr>
          <w:rFonts w:ascii="Calibri" w:eastAsia="Times New Roman" w:hAnsi="Calibri" w:cs="Times New Roman"/>
          <w:bCs/>
          <w:color w:val="000000"/>
          <w:lang w:eastAsia="en-CA"/>
        </w:rPr>
        <w:t>holds a large stake in climate c</w:t>
      </w:r>
      <w:r>
        <w:rPr>
          <w:rFonts w:ascii="Calibri" w:eastAsia="Times New Roman" w:hAnsi="Calibri" w:cs="Times New Roman"/>
          <w:bCs/>
          <w:color w:val="000000"/>
          <w:lang w:eastAsia="en-CA"/>
        </w:rPr>
        <w:t xml:space="preserve">hange. As a nation we believe that in order to solve the many problems that have arisen due to climate change over the years, countries must strive to work together in order to combat this global issue. One of the key components to doing this is not just looking at the short term solutions with which we can aid our countries, but also the long term solutions, moving away from carbon based energy sources, and towards a sustainable world. </w:t>
      </w:r>
    </w:p>
    <w:p w:rsidR="00824F0A" w:rsidRDefault="00824F0A" w:rsidP="00824F0A">
      <w:pPr>
        <w:spacing w:after="0" w:line="240" w:lineRule="auto"/>
        <w:rPr>
          <w:rFonts w:ascii="Calibri" w:eastAsia="Times New Roman" w:hAnsi="Calibri" w:cs="Times New Roman"/>
          <w:b/>
          <w:bCs/>
          <w:color w:val="000000"/>
          <w:lang w:eastAsia="en-CA"/>
        </w:rPr>
      </w:pPr>
    </w:p>
    <w:p w:rsidR="00824F0A" w:rsidRDefault="00824F0A" w:rsidP="00824F0A">
      <w:pPr>
        <w:spacing w:after="0" w:line="240" w:lineRule="auto"/>
        <w:rPr>
          <w:rFonts w:ascii="Calibri" w:eastAsia="Times New Roman" w:hAnsi="Calibri" w:cs="Times New Roman"/>
          <w:b/>
          <w:bCs/>
          <w:color w:val="000000"/>
          <w:lang w:eastAsia="en-CA"/>
        </w:rPr>
      </w:pPr>
      <w:r w:rsidRPr="00F414E8">
        <w:rPr>
          <w:rFonts w:ascii="Calibri" w:eastAsia="Times New Roman" w:hAnsi="Calibri" w:cs="Times New Roman"/>
          <w:b/>
          <w:bCs/>
          <w:color w:val="000000"/>
          <w:lang w:eastAsia="en-CA"/>
        </w:rPr>
        <w:t>TOPIC 1: IMPACT OF CLIMATE CHANGE ON HUMAN HEALTH</w:t>
      </w:r>
    </w:p>
    <w:p w:rsidR="00824F0A" w:rsidRDefault="00824F0A" w:rsidP="00824F0A">
      <w:pPr>
        <w:spacing w:after="0" w:line="240" w:lineRule="auto"/>
        <w:ind w:left="572"/>
        <w:rPr>
          <w:rFonts w:ascii="Calibri" w:eastAsia="Times New Roman" w:hAnsi="Calibri" w:cs="Times New Roman"/>
          <w:b/>
          <w:bCs/>
          <w:color w:val="000000"/>
          <w:lang w:eastAsia="en-CA"/>
        </w:rPr>
      </w:pPr>
    </w:p>
    <w:p w:rsidR="00FE623A" w:rsidRDefault="00824F0A" w:rsidP="00C2205C">
      <w:pPr>
        <w:spacing w:after="0" w:line="240" w:lineRule="auto"/>
        <w:ind w:firstLine="572"/>
        <w:rPr>
          <w:rFonts w:ascii="Calibri" w:eastAsia="Times New Roman" w:hAnsi="Calibri" w:cs="Times New Roman"/>
          <w:color w:val="000000"/>
          <w:shd w:val="clear" w:color="auto" w:fill="FFFFFF"/>
          <w:lang w:val="en-US" w:eastAsia="en-CA"/>
        </w:rPr>
      </w:pPr>
      <w:r w:rsidRPr="00F414E8">
        <w:rPr>
          <w:rFonts w:ascii="Calibri" w:eastAsia="Times New Roman" w:hAnsi="Calibri" w:cs="Times New Roman"/>
          <w:bCs/>
          <w:color w:val="000000"/>
          <w:lang w:eastAsia="en-CA"/>
        </w:rPr>
        <w:t>“Climate change is now affecting every country on every continent. It is disrupting national economies and affecting lives, costing people, communities and countries dearly today and even more tomorrow.”</w:t>
      </w:r>
      <w:r>
        <w:rPr>
          <w:rStyle w:val="FootnoteReference"/>
          <w:rFonts w:ascii="Calibri" w:eastAsia="Times New Roman" w:hAnsi="Calibri" w:cs="Times New Roman"/>
          <w:bCs/>
          <w:color w:val="000000"/>
          <w:lang w:eastAsia="en-CA"/>
        </w:rPr>
        <w:footnoteReference w:id="1"/>
      </w:r>
      <w:r>
        <w:rPr>
          <w:rFonts w:ascii="Calibri" w:eastAsia="Times New Roman" w:hAnsi="Calibri" w:cs="Times New Roman"/>
          <w:bCs/>
          <w:color w:val="000000"/>
          <w:lang w:eastAsia="en-CA"/>
        </w:rPr>
        <w:t xml:space="preserve"> Modern day climate change is an international problem that disregards borders, economies and human lives</w:t>
      </w:r>
      <w:r w:rsidR="00B60137">
        <w:rPr>
          <w:rFonts w:ascii="Calibri" w:eastAsia="Times New Roman" w:hAnsi="Calibri" w:cs="Times New Roman"/>
          <w:bCs/>
          <w:color w:val="000000"/>
          <w:lang w:eastAsia="en-CA"/>
        </w:rPr>
        <w:t>.</w:t>
      </w:r>
      <w:r w:rsidR="00471E3E">
        <w:rPr>
          <w:rFonts w:ascii="Calibri" w:eastAsia="Times New Roman" w:hAnsi="Calibri" w:cs="Times New Roman"/>
          <w:bCs/>
          <w:color w:val="000000"/>
          <w:lang w:eastAsia="en-CA"/>
        </w:rPr>
        <w:t xml:space="preserve"> It is insidious</w:t>
      </w:r>
      <w:r w:rsidR="00FE623A">
        <w:rPr>
          <w:rFonts w:ascii="Calibri" w:eastAsia="Times New Roman" w:hAnsi="Calibri" w:cs="Times New Roman"/>
          <w:bCs/>
          <w:color w:val="000000"/>
          <w:lang w:eastAsia="en-CA"/>
        </w:rPr>
        <w:t>, has had</w:t>
      </w:r>
      <w:r>
        <w:rPr>
          <w:rFonts w:ascii="Calibri" w:eastAsia="Times New Roman" w:hAnsi="Calibri" w:cs="Times New Roman"/>
          <w:bCs/>
          <w:color w:val="000000"/>
          <w:lang w:eastAsia="en-CA"/>
        </w:rPr>
        <w:t xml:space="preserve"> </w:t>
      </w:r>
      <w:r w:rsidR="00FE623A">
        <w:rPr>
          <w:rFonts w:ascii="Calibri" w:eastAsia="Times New Roman" w:hAnsi="Calibri" w:cs="Times New Roman"/>
          <w:bCs/>
          <w:color w:val="000000"/>
          <w:lang w:eastAsia="en-CA"/>
        </w:rPr>
        <w:t>detrimental impacts</w:t>
      </w:r>
      <w:r>
        <w:rPr>
          <w:rFonts w:ascii="Calibri" w:eastAsia="Times New Roman" w:hAnsi="Calibri" w:cs="Times New Roman"/>
          <w:bCs/>
          <w:color w:val="000000"/>
          <w:lang w:eastAsia="en-CA"/>
        </w:rPr>
        <w:t xml:space="preserve"> on human health</w:t>
      </w:r>
      <w:r w:rsidR="00FE623A">
        <w:rPr>
          <w:rFonts w:ascii="Calibri" w:eastAsia="Times New Roman" w:hAnsi="Calibri" w:cs="Times New Roman"/>
          <w:bCs/>
          <w:color w:val="000000"/>
          <w:lang w:eastAsia="en-CA"/>
        </w:rPr>
        <w:t>,</w:t>
      </w:r>
      <w:r>
        <w:rPr>
          <w:rFonts w:ascii="Calibri" w:eastAsia="Times New Roman" w:hAnsi="Calibri" w:cs="Times New Roman"/>
          <w:bCs/>
          <w:color w:val="000000"/>
          <w:lang w:eastAsia="en-CA"/>
        </w:rPr>
        <w:t xml:space="preserve"> and</w:t>
      </w:r>
      <w:r w:rsidR="00FE623A">
        <w:rPr>
          <w:rFonts w:ascii="Calibri" w:eastAsia="Times New Roman" w:hAnsi="Calibri" w:cs="Times New Roman"/>
          <w:bCs/>
          <w:color w:val="000000"/>
          <w:lang w:eastAsia="en-CA"/>
        </w:rPr>
        <w:t xml:space="preserve"> has posed major threats to government’s ability</w:t>
      </w:r>
      <w:r>
        <w:rPr>
          <w:rFonts w:ascii="Calibri" w:eastAsia="Times New Roman" w:hAnsi="Calibri" w:cs="Times New Roman"/>
          <w:bCs/>
          <w:color w:val="000000"/>
          <w:lang w:eastAsia="en-CA"/>
        </w:rPr>
        <w:t xml:space="preserve"> to pr</w:t>
      </w:r>
      <w:r w:rsidR="00FE623A">
        <w:rPr>
          <w:rFonts w:ascii="Calibri" w:eastAsia="Times New Roman" w:hAnsi="Calibri" w:cs="Times New Roman"/>
          <w:bCs/>
          <w:color w:val="000000"/>
          <w:lang w:eastAsia="en-CA"/>
        </w:rPr>
        <w:t>ovide public health services</w:t>
      </w:r>
      <w:r>
        <w:rPr>
          <w:rFonts w:ascii="Calibri" w:eastAsia="Times New Roman" w:hAnsi="Calibri" w:cs="Times New Roman"/>
          <w:bCs/>
          <w:color w:val="000000"/>
          <w:lang w:eastAsia="en-CA"/>
        </w:rPr>
        <w:t xml:space="preserve">. </w:t>
      </w:r>
      <w:r w:rsidRPr="00BD6854">
        <w:rPr>
          <w:rFonts w:ascii="Calibri" w:eastAsia="Times New Roman" w:hAnsi="Calibri" w:cs="Times New Roman"/>
          <w:bCs/>
          <w:color w:val="000000"/>
          <w:lang w:eastAsia="en-CA"/>
        </w:rPr>
        <w:t>China believes that the most prevalent issues regarding climate changes effect on human health includes natural disasters, spread of diseases and smog.</w:t>
      </w:r>
      <w:r>
        <w:rPr>
          <w:rFonts w:ascii="Calibri" w:eastAsia="Times New Roman" w:hAnsi="Calibri" w:cs="Times New Roman"/>
          <w:bCs/>
          <w:color w:val="000000"/>
          <w:lang w:eastAsia="en-CA"/>
        </w:rPr>
        <w:t xml:space="preserve"> </w:t>
      </w:r>
      <w:r w:rsidR="00FE623A">
        <w:rPr>
          <w:rFonts w:ascii="Calibri" w:eastAsia="Times New Roman" w:hAnsi="Calibri" w:cs="Times New Roman"/>
          <w:color w:val="000000"/>
          <w:shd w:val="clear" w:color="auto" w:fill="FFFFFF"/>
          <w:lang w:val="en-US" w:eastAsia="en-CA"/>
        </w:rPr>
        <w:t>D</w:t>
      </w:r>
      <w:r w:rsidRPr="00F414E8">
        <w:rPr>
          <w:rFonts w:ascii="Calibri" w:eastAsia="Times New Roman" w:hAnsi="Calibri" w:cs="Times New Roman"/>
          <w:color w:val="000000"/>
          <w:shd w:val="clear" w:color="auto" w:fill="FFFFFF"/>
          <w:lang w:val="en-US" w:eastAsia="en-CA"/>
        </w:rPr>
        <w:t>isastrous events</w:t>
      </w:r>
      <w:r>
        <w:rPr>
          <w:rFonts w:ascii="Calibri" w:eastAsia="Times New Roman" w:hAnsi="Calibri" w:cs="Times New Roman"/>
          <w:color w:val="000000"/>
          <w:shd w:val="clear" w:color="auto" w:fill="FFFFFF"/>
          <w:lang w:val="en-US" w:eastAsia="en-CA"/>
        </w:rPr>
        <w:t xml:space="preserve"> </w:t>
      </w:r>
      <w:r w:rsidR="00E17653">
        <w:rPr>
          <w:rFonts w:ascii="Calibri" w:eastAsia="Times New Roman" w:hAnsi="Calibri" w:cs="Times New Roman"/>
          <w:color w:val="000000"/>
          <w:shd w:val="clear" w:color="auto" w:fill="FFFFFF"/>
          <w:lang w:val="en-US" w:eastAsia="en-CA"/>
        </w:rPr>
        <w:t>linked</w:t>
      </w:r>
      <w:r w:rsidR="00F952A6">
        <w:rPr>
          <w:rFonts w:ascii="Calibri" w:eastAsia="Times New Roman" w:hAnsi="Calibri" w:cs="Times New Roman"/>
          <w:color w:val="000000"/>
          <w:shd w:val="clear" w:color="auto" w:fill="FFFFFF"/>
          <w:lang w:val="en-US" w:eastAsia="en-CA"/>
        </w:rPr>
        <w:t xml:space="preserve"> to climate change </w:t>
      </w:r>
      <w:r w:rsidR="00FE623A">
        <w:rPr>
          <w:rFonts w:ascii="Calibri" w:eastAsia="Times New Roman" w:hAnsi="Calibri" w:cs="Times New Roman"/>
          <w:color w:val="000000"/>
          <w:shd w:val="clear" w:color="auto" w:fill="FFFFFF"/>
          <w:lang w:val="en-US" w:eastAsia="en-CA"/>
        </w:rPr>
        <w:t>have</w:t>
      </w:r>
      <w:r w:rsidRPr="00F414E8">
        <w:rPr>
          <w:rFonts w:ascii="Calibri" w:eastAsia="Times New Roman" w:hAnsi="Calibri" w:cs="Times New Roman"/>
          <w:color w:val="000000"/>
          <w:shd w:val="clear" w:color="auto" w:fill="FFFFFF"/>
          <w:lang w:val="en-US" w:eastAsia="en-CA"/>
        </w:rPr>
        <w:t xml:space="preserve"> </w:t>
      </w:r>
      <w:r w:rsidR="00E71DBC">
        <w:rPr>
          <w:rFonts w:ascii="Calibri" w:eastAsia="Times New Roman" w:hAnsi="Calibri" w:cs="Times New Roman"/>
          <w:color w:val="000000"/>
          <w:shd w:val="clear" w:color="auto" w:fill="FFFFFF"/>
          <w:lang w:val="en-US" w:eastAsia="en-CA"/>
        </w:rPr>
        <w:t xml:space="preserve">restricted </w:t>
      </w:r>
      <w:r w:rsidR="00FE623A">
        <w:rPr>
          <w:rFonts w:ascii="Calibri" w:eastAsia="Times New Roman" w:hAnsi="Calibri" w:cs="Times New Roman"/>
          <w:color w:val="000000"/>
          <w:shd w:val="clear" w:color="auto" w:fill="FFFFFF"/>
          <w:lang w:val="en-US" w:eastAsia="en-CA"/>
        </w:rPr>
        <w:t>our</w:t>
      </w:r>
      <w:r>
        <w:rPr>
          <w:rFonts w:ascii="Calibri" w:eastAsia="Times New Roman" w:hAnsi="Calibri" w:cs="Times New Roman"/>
          <w:color w:val="000000"/>
          <w:shd w:val="clear" w:color="auto" w:fill="FFFFFF"/>
          <w:lang w:val="en-US" w:eastAsia="en-CA"/>
        </w:rPr>
        <w:t xml:space="preserve"> ability to preserve </w:t>
      </w:r>
      <w:r w:rsidRPr="00F414E8">
        <w:rPr>
          <w:rFonts w:ascii="Calibri" w:eastAsia="Times New Roman" w:hAnsi="Calibri" w:cs="Times New Roman"/>
          <w:color w:val="000000"/>
          <w:shd w:val="clear" w:color="auto" w:fill="FFFFFF"/>
          <w:lang w:val="en-US" w:eastAsia="en-CA"/>
        </w:rPr>
        <w:t>a healthy population</w:t>
      </w:r>
      <w:r w:rsidR="00FE623A">
        <w:rPr>
          <w:rFonts w:ascii="Calibri" w:eastAsia="Times New Roman" w:hAnsi="Calibri" w:cs="Times New Roman"/>
          <w:color w:val="000000"/>
          <w:shd w:val="clear" w:color="auto" w:fill="FFFFFF"/>
          <w:lang w:val="en-US" w:eastAsia="en-CA"/>
        </w:rPr>
        <w:t>. An example of this is flooding,</w:t>
      </w:r>
      <w:r>
        <w:rPr>
          <w:rFonts w:ascii="Calibri" w:eastAsia="Times New Roman" w:hAnsi="Calibri" w:cs="Times New Roman"/>
          <w:color w:val="000000"/>
          <w:shd w:val="clear" w:color="auto" w:fill="FFFFFF"/>
          <w:lang w:val="en-US" w:eastAsia="en-CA"/>
        </w:rPr>
        <w:t xml:space="preserve"> </w:t>
      </w:r>
      <w:r w:rsidR="00FE623A">
        <w:rPr>
          <w:rFonts w:ascii="Calibri" w:eastAsia="Times New Roman" w:hAnsi="Calibri" w:cs="Times New Roman"/>
          <w:color w:val="000000"/>
          <w:shd w:val="clear" w:color="auto" w:fill="FFFFFF"/>
          <w:lang w:val="en-US" w:eastAsia="en-CA"/>
        </w:rPr>
        <w:t>which takes</w:t>
      </w:r>
      <w:r>
        <w:rPr>
          <w:rFonts w:ascii="Calibri" w:eastAsia="Times New Roman" w:hAnsi="Calibri" w:cs="Times New Roman"/>
          <w:color w:val="000000"/>
          <w:shd w:val="clear" w:color="auto" w:fill="FFFFFF"/>
          <w:lang w:val="en-US" w:eastAsia="en-CA"/>
        </w:rPr>
        <w:t xml:space="preserve"> thousands o</w:t>
      </w:r>
      <w:r w:rsidR="00FE623A">
        <w:rPr>
          <w:rFonts w:ascii="Calibri" w:eastAsia="Times New Roman" w:hAnsi="Calibri" w:cs="Times New Roman"/>
          <w:color w:val="000000"/>
          <w:shd w:val="clear" w:color="auto" w:fill="FFFFFF"/>
          <w:lang w:val="en-US" w:eastAsia="en-CA"/>
        </w:rPr>
        <w:t>f lives every year and places strains on our</w:t>
      </w:r>
      <w:r>
        <w:rPr>
          <w:rFonts w:ascii="Calibri" w:eastAsia="Times New Roman" w:hAnsi="Calibri" w:cs="Times New Roman"/>
          <w:color w:val="000000"/>
          <w:shd w:val="clear" w:color="auto" w:fill="FFFFFF"/>
          <w:lang w:val="en-US" w:eastAsia="en-CA"/>
        </w:rPr>
        <w:t xml:space="preserve"> economy.</w:t>
      </w:r>
      <w:r>
        <w:rPr>
          <w:rStyle w:val="FootnoteReference"/>
          <w:rFonts w:ascii="Calibri" w:eastAsia="Times New Roman" w:hAnsi="Calibri" w:cs="Times New Roman"/>
          <w:color w:val="000000"/>
          <w:shd w:val="clear" w:color="auto" w:fill="FFFFFF"/>
          <w:lang w:val="en-US" w:eastAsia="en-CA"/>
        </w:rPr>
        <w:footnoteReference w:id="2"/>
      </w:r>
      <w:r>
        <w:rPr>
          <w:rFonts w:ascii="Calibri" w:eastAsia="Times New Roman" w:hAnsi="Calibri" w:cs="Times New Roman"/>
          <w:color w:val="000000"/>
          <w:shd w:val="clear" w:color="auto" w:fill="FFFFFF"/>
          <w:lang w:val="en-US" w:eastAsia="en-CA"/>
        </w:rPr>
        <w:t xml:space="preserve"> </w:t>
      </w:r>
    </w:p>
    <w:p w:rsidR="00C2205C" w:rsidRPr="00CD7D19" w:rsidRDefault="00C2205C" w:rsidP="00C2205C">
      <w:pPr>
        <w:spacing w:after="0" w:line="240" w:lineRule="auto"/>
        <w:ind w:firstLine="572"/>
        <w:rPr>
          <w:rFonts w:ascii="Calibri" w:eastAsia="Times New Roman" w:hAnsi="Calibri" w:cs="Times New Roman"/>
          <w:color w:val="FF0000"/>
          <w:shd w:val="clear" w:color="auto" w:fill="FFFFFF"/>
          <w:lang w:val="en-US" w:eastAsia="en-CA"/>
        </w:rPr>
      </w:pPr>
    </w:p>
    <w:p w:rsidR="00824F0A" w:rsidRDefault="00824F0A" w:rsidP="00CD7D19">
      <w:pPr>
        <w:spacing w:after="0" w:line="240" w:lineRule="auto"/>
        <w:ind w:firstLine="572"/>
        <w:rPr>
          <w:rFonts w:ascii="Calibri" w:eastAsia="Times New Roman" w:hAnsi="Calibri" w:cs="Times New Roman"/>
          <w:color w:val="000000"/>
          <w:shd w:val="clear" w:color="auto" w:fill="FFFFFF"/>
          <w:lang w:val="en-US" w:eastAsia="en-CA"/>
        </w:rPr>
      </w:pPr>
      <w:r>
        <w:rPr>
          <w:rFonts w:ascii="Calibri" w:eastAsia="Times New Roman" w:hAnsi="Calibri" w:cs="Times New Roman"/>
          <w:color w:val="000000"/>
          <w:shd w:val="clear" w:color="auto" w:fill="FFFFFF"/>
          <w:lang w:val="en-US" w:eastAsia="en-CA"/>
        </w:rPr>
        <w:t>China has been negatively affected in various other manners as well. In rece</w:t>
      </w:r>
      <w:r w:rsidR="00CD7D19">
        <w:rPr>
          <w:rFonts w:ascii="Calibri" w:eastAsia="Times New Roman" w:hAnsi="Calibri" w:cs="Times New Roman"/>
          <w:color w:val="000000"/>
          <w:shd w:val="clear" w:color="auto" w:fill="FFFFFF"/>
          <w:lang w:val="en-US" w:eastAsia="en-CA"/>
        </w:rPr>
        <w:t>nt years,</w:t>
      </w:r>
      <w:r>
        <w:rPr>
          <w:rFonts w:ascii="Calibri" w:eastAsia="Times New Roman" w:hAnsi="Calibri" w:cs="Times New Roman"/>
          <w:color w:val="000000"/>
          <w:shd w:val="clear" w:color="auto" w:fill="FFFFFF"/>
          <w:lang w:val="en-US" w:eastAsia="en-CA"/>
        </w:rPr>
        <w:t xml:space="preserve"> </w:t>
      </w:r>
      <w:r w:rsidR="00CD7D19">
        <w:rPr>
          <w:rFonts w:ascii="Calibri" w:eastAsia="Times New Roman" w:hAnsi="Calibri" w:cs="Times New Roman"/>
          <w:color w:val="000000"/>
          <w:shd w:val="clear" w:color="auto" w:fill="FFFFFF"/>
          <w:lang w:val="en-US" w:eastAsia="en-CA"/>
        </w:rPr>
        <w:t xml:space="preserve">levels of </w:t>
      </w:r>
      <w:r>
        <w:rPr>
          <w:rFonts w:ascii="Calibri" w:eastAsia="Times New Roman" w:hAnsi="Calibri" w:cs="Times New Roman"/>
          <w:color w:val="000000"/>
          <w:shd w:val="clear" w:color="auto" w:fill="FFFFFF"/>
          <w:lang w:val="en-US" w:eastAsia="en-CA"/>
        </w:rPr>
        <w:t>biodiversity</w:t>
      </w:r>
      <w:r w:rsidR="00CD7D19">
        <w:rPr>
          <w:rFonts w:ascii="Calibri" w:eastAsia="Times New Roman" w:hAnsi="Calibri" w:cs="Times New Roman"/>
          <w:color w:val="000000"/>
          <w:shd w:val="clear" w:color="auto" w:fill="FFFFFF"/>
          <w:lang w:val="en-US" w:eastAsia="en-CA"/>
        </w:rPr>
        <w:t xml:space="preserve"> in the country have drastically</w:t>
      </w:r>
      <w:r>
        <w:rPr>
          <w:rFonts w:ascii="Calibri" w:eastAsia="Times New Roman" w:hAnsi="Calibri" w:cs="Times New Roman"/>
          <w:color w:val="000000"/>
          <w:shd w:val="clear" w:color="auto" w:fill="FFFFFF"/>
          <w:lang w:val="en-US" w:eastAsia="en-CA"/>
        </w:rPr>
        <w:t xml:space="preserve"> decreased</w:t>
      </w:r>
      <w:r w:rsidR="00CD7D19">
        <w:rPr>
          <w:rFonts w:ascii="Calibri" w:eastAsia="Times New Roman" w:hAnsi="Calibri" w:cs="Times New Roman"/>
          <w:color w:val="000000"/>
          <w:shd w:val="clear" w:color="auto" w:fill="FFFFFF"/>
          <w:lang w:val="en-US" w:eastAsia="en-CA"/>
        </w:rPr>
        <w:t>. In addition,</w:t>
      </w:r>
      <w:r>
        <w:rPr>
          <w:rFonts w:ascii="Calibri" w:eastAsia="Times New Roman" w:hAnsi="Calibri" w:cs="Times New Roman"/>
          <w:color w:val="000000"/>
          <w:shd w:val="clear" w:color="auto" w:fill="FFFFFF"/>
          <w:lang w:val="en-US" w:eastAsia="en-CA"/>
        </w:rPr>
        <w:t xml:space="preserve"> the toxic smog that blankets most of China’s major cities and economic centers</w:t>
      </w:r>
      <w:r w:rsidR="00CD7D19">
        <w:rPr>
          <w:rFonts w:ascii="Calibri" w:eastAsia="Times New Roman" w:hAnsi="Calibri" w:cs="Times New Roman"/>
          <w:color w:val="000000"/>
          <w:shd w:val="clear" w:color="auto" w:fill="FFFFFF"/>
          <w:lang w:val="en-US" w:eastAsia="en-CA"/>
        </w:rPr>
        <w:t xml:space="preserve"> </w:t>
      </w:r>
      <w:r>
        <w:rPr>
          <w:rFonts w:ascii="Calibri" w:eastAsia="Times New Roman" w:hAnsi="Calibri" w:cs="Times New Roman"/>
          <w:color w:val="000000"/>
          <w:shd w:val="clear" w:color="auto" w:fill="FFFFFF"/>
          <w:lang w:val="en-US" w:eastAsia="en-CA"/>
        </w:rPr>
        <w:t>is</w:t>
      </w:r>
      <w:r w:rsidR="00CD7D19">
        <w:rPr>
          <w:rFonts w:ascii="Calibri" w:eastAsia="Times New Roman" w:hAnsi="Calibri" w:cs="Times New Roman"/>
          <w:color w:val="000000"/>
          <w:shd w:val="clear" w:color="auto" w:fill="FFFFFF"/>
          <w:lang w:val="en-US" w:eastAsia="en-CA"/>
        </w:rPr>
        <w:t xml:space="preserve"> presenting a host of health problems such as respiratory and circulatory diseases.</w:t>
      </w:r>
      <w:r>
        <w:rPr>
          <w:rFonts w:ascii="Calibri" w:eastAsia="Times New Roman" w:hAnsi="Calibri" w:cs="Times New Roman"/>
          <w:color w:val="000000"/>
          <w:shd w:val="clear" w:color="auto" w:fill="FFFFFF"/>
          <w:lang w:val="en-US" w:eastAsia="en-CA"/>
        </w:rPr>
        <w:t xml:space="preserve"> Over the last few mon</w:t>
      </w:r>
      <w:r w:rsidR="00CD7D19">
        <w:rPr>
          <w:rFonts w:ascii="Calibri" w:eastAsia="Times New Roman" w:hAnsi="Calibri" w:cs="Times New Roman"/>
          <w:color w:val="000000"/>
          <w:shd w:val="clear" w:color="auto" w:fill="FFFFFF"/>
          <w:lang w:val="en-US" w:eastAsia="en-CA"/>
        </w:rPr>
        <w:t>ths, the highest level of alert has been issued multiple times to warn civilians in highly polluted cities to stay inside in order to avoid</w:t>
      </w:r>
      <w:r>
        <w:rPr>
          <w:rFonts w:ascii="Calibri" w:eastAsia="Times New Roman" w:hAnsi="Calibri" w:cs="Times New Roman"/>
          <w:color w:val="000000"/>
          <w:shd w:val="clear" w:color="auto" w:fill="FFFFFF"/>
          <w:lang w:val="en-US" w:eastAsia="en-CA"/>
        </w:rPr>
        <w:t xml:space="preserve"> the toxic smog. In order to issue a red alert there must be air level qualities higher than 300 API.</w:t>
      </w:r>
      <w:r>
        <w:rPr>
          <w:rStyle w:val="FootnoteReference"/>
          <w:rFonts w:ascii="Calibri" w:eastAsia="Times New Roman" w:hAnsi="Calibri" w:cs="Times New Roman"/>
          <w:color w:val="000000"/>
          <w:shd w:val="clear" w:color="auto" w:fill="FFFFFF"/>
          <w:lang w:val="en-US" w:eastAsia="en-CA"/>
        </w:rPr>
        <w:footnoteReference w:id="3"/>
      </w:r>
      <w:r>
        <w:rPr>
          <w:rFonts w:ascii="Calibri" w:eastAsia="Times New Roman" w:hAnsi="Calibri" w:cs="Times New Roman"/>
          <w:color w:val="000000"/>
          <w:shd w:val="clear" w:color="auto" w:fill="FFFFFF"/>
          <w:lang w:val="en-US" w:eastAsia="en-CA"/>
        </w:rPr>
        <w:t xml:space="preserve"> To give some context</w:t>
      </w:r>
      <w:r w:rsidR="00C2205C">
        <w:rPr>
          <w:rFonts w:ascii="Calibri" w:eastAsia="Times New Roman" w:hAnsi="Calibri" w:cs="Times New Roman"/>
          <w:color w:val="000000"/>
          <w:shd w:val="clear" w:color="auto" w:fill="FFFFFF"/>
          <w:lang w:val="en-US" w:eastAsia="en-CA"/>
        </w:rPr>
        <w:t>,</w:t>
      </w:r>
      <w:r>
        <w:rPr>
          <w:rFonts w:ascii="Calibri" w:eastAsia="Times New Roman" w:hAnsi="Calibri" w:cs="Times New Roman"/>
          <w:color w:val="000000"/>
          <w:shd w:val="clear" w:color="auto" w:fill="FFFFFF"/>
          <w:lang w:val="en-US" w:eastAsia="en-CA"/>
        </w:rPr>
        <w:t xml:space="preserve"> the amount of pollutants found in an air quality level of 150 is already seen as unhealthy</w:t>
      </w:r>
      <w:r>
        <w:rPr>
          <w:rStyle w:val="FootnoteReference"/>
          <w:rFonts w:ascii="Calibri" w:eastAsia="Times New Roman" w:hAnsi="Calibri" w:cs="Times New Roman"/>
          <w:color w:val="000000"/>
          <w:shd w:val="clear" w:color="auto" w:fill="FFFFFF"/>
          <w:lang w:val="en-US" w:eastAsia="en-CA"/>
        </w:rPr>
        <w:footnoteReference w:id="4"/>
      </w:r>
      <w:r>
        <w:rPr>
          <w:rFonts w:ascii="Calibri" w:eastAsia="Times New Roman" w:hAnsi="Calibri" w:cs="Times New Roman"/>
          <w:color w:val="000000"/>
          <w:shd w:val="clear" w:color="auto" w:fill="FFFFFF"/>
          <w:lang w:val="en-US" w:eastAsia="en-CA"/>
        </w:rPr>
        <w:t>, and most other major cities, for example L.A. or New York, have air level qualities of 0 – 100 API in general.</w:t>
      </w:r>
      <w:r>
        <w:rPr>
          <w:rStyle w:val="FootnoteReference"/>
          <w:rFonts w:ascii="Calibri" w:eastAsia="Times New Roman" w:hAnsi="Calibri" w:cs="Times New Roman"/>
          <w:color w:val="000000"/>
          <w:shd w:val="clear" w:color="auto" w:fill="FFFFFF"/>
          <w:lang w:val="en-US" w:eastAsia="en-CA"/>
        </w:rPr>
        <w:footnoteReference w:id="5"/>
      </w:r>
      <w:r>
        <w:rPr>
          <w:rFonts w:ascii="Calibri" w:eastAsia="Times New Roman" w:hAnsi="Calibri" w:cs="Times New Roman"/>
          <w:color w:val="000000"/>
          <w:shd w:val="clear" w:color="auto" w:fill="FFFFFF"/>
          <w:lang w:val="en-US" w:eastAsia="en-CA"/>
        </w:rPr>
        <w:t xml:space="preserve"> </w:t>
      </w:r>
    </w:p>
    <w:p w:rsidR="00824F0A" w:rsidRDefault="00824F0A" w:rsidP="00824F0A">
      <w:pPr>
        <w:spacing w:after="0" w:line="240" w:lineRule="auto"/>
        <w:ind w:firstLine="572"/>
        <w:rPr>
          <w:rFonts w:ascii="Calibri" w:eastAsia="Times New Roman" w:hAnsi="Calibri" w:cs="Times New Roman"/>
          <w:color w:val="000000"/>
          <w:shd w:val="clear" w:color="auto" w:fill="FFFFFF"/>
          <w:lang w:val="en-US" w:eastAsia="en-CA"/>
        </w:rPr>
      </w:pPr>
    </w:p>
    <w:p w:rsidR="00824F0A" w:rsidRDefault="00824F0A" w:rsidP="00824F0A">
      <w:pPr>
        <w:spacing w:after="0" w:line="240" w:lineRule="auto"/>
        <w:ind w:firstLine="572"/>
        <w:rPr>
          <w:rFonts w:ascii="Calibri" w:eastAsia="Times New Roman" w:hAnsi="Calibri" w:cs="Times New Roman"/>
          <w:color w:val="000000"/>
          <w:shd w:val="clear" w:color="auto" w:fill="FFFFFF"/>
          <w:lang w:val="en-US" w:eastAsia="en-CA"/>
        </w:rPr>
      </w:pPr>
      <w:r>
        <w:rPr>
          <w:rFonts w:ascii="Calibri" w:eastAsia="Times New Roman" w:hAnsi="Calibri" w:cs="Times New Roman"/>
          <w:color w:val="000000"/>
          <w:shd w:val="clear" w:color="auto" w:fill="FFFFFF"/>
          <w:lang w:val="en-US" w:eastAsia="en-CA"/>
        </w:rPr>
        <w:t>The issue of climate change and its effect on human health is an incredibly relevant one to the People’s Republic of China, as demonstrated by the fact that “</w:t>
      </w:r>
      <w:r w:rsidR="000B2A9F">
        <w:rPr>
          <w:rFonts w:ascii="Calibri" w:eastAsia="Times New Roman" w:hAnsi="Calibri" w:cs="Times New Roman"/>
          <w:color w:val="000000"/>
          <w:shd w:val="clear" w:color="auto" w:fill="FFFFFF"/>
          <w:lang w:val="en-US" w:eastAsia="en-CA"/>
        </w:rPr>
        <w:t>b</w:t>
      </w:r>
      <w:r w:rsidRPr="00F414E8">
        <w:rPr>
          <w:rFonts w:ascii="Calibri" w:eastAsia="Times New Roman" w:hAnsi="Calibri" w:cs="Times New Roman"/>
          <w:color w:val="000000"/>
          <w:shd w:val="clear" w:color="auto" w:fill="FFFFFF"/>
          <w:lang w:val="en-US" w:eastAsia="en-CA"/>
        </w:rPr>
        <w:t>ad air contributes to 1.6 million deaths a year or roughly 17 percent of all deaths in China</w:t>
      </w:r>
      <w:r>
        <w:rPr>
          <w:rFonts w:ascii="Calibri" w:eastAsia="Times New Roman" w:hAnsi="Calibri" w:cs="Times New Roman"/>
          <w:color w:val="000000"/>
          <w:shd w:val="clear" w:color="auto" w:fill="FFFFFF"/>
          <w:lang w:val="en-US" w:eastAsia="en-CA"/>
        </w:rPr>
        <w:t>.”</w:t>
      </w:r>
      <w:r>
        <w:rPr>
          <w:rStyle w:val="FootnoteReference"/>
          <w:rFonts w:ascii="Calibri" w:eastAsia="Times New Roman" w:hAnsi="Calibri" w:cs="Times New Roman"/>
          <w:color w:val="000000"/>
          <w:shd w:val="clear" w:color="auto" w:fill="FFFFFF"/>
          <w:lang w:val="en-US" w:eastAsia="en-CA"/>
        </w:rPr>
        <w:footnoteReference w:id="6"/>
      </w:r>
      <w:r>
        <w:rPr>
          <w:rFonts w:ascii="Calibri" w:eastAsia="Times New Roman" w:hAnsi="Calibri" w:cs="Times New Roman"/>
          <w:color w:val="000000"/>
          <w:shd w:val="clear" w:color="auto" w:fill="FFFFFF"/>
          <w:lang w:val="en-US" w:eastAsia="en-CA"/>
        </w:rPr>
        <w:t xml:space="preserve"> </w:t>
      </w:r>
      <w:r w:rsidRPr="00F414E8">
        <w:rPr>
          <w:rFonts w:ascii="Calibri" w:eastAsia="Times New Roman" w:hAnsi="Calibri" w:cs="Times New Roman"/>
          <w:color w:val="000000"/>
          <w:shd w:val="clear" w:color="auto" w:fill="FFFFFF"/>
          <w:lang w:val="en-US" w:eastAsia="en-CA"/>
        </w:rPr>
        <w:t xml:space="preserve">Human </w:t>
      </w:r>
      <w:r w:rsidR="00C2205C">
        <w:rPr>
          <w:rFonts w:ascii="Calibri" w:eastAsia="Times New Roman" w:hAnsi="Calibri" w:cs="Times New Roman"/>
          <w:color w:val="000000"/>
          <w:shd w:val="clear" w:color="auto" w:fill="FFFFFF"/>
          <w:lang w:val="en-US" w:eastAsia="en-CA"/>
        </w:rPr>
        <w:t>h</w:t>
      </w:r>
      <w:r w:rsidRPr="00F414E8">
        <w:rPr>
          <w:rFonts w:ascii="Calibri" w:eastAsia="Times New Roman" w:hAnsi="Calibri" w:cs="Times New Roman"/>
          <w:color w:val="000000"/>
          <w:shd w:val="clear" w:color="auto" w:fill="FFFFFF"/>
          <w:lang w:val="en-US" w:eastAsia="en-CA"/>
        </w:rPr>
        <w:t xml:space="preserve">ealth </w:t>
      </w:r>
      <w:r w:rsidR="00C2205C">
        <w:rPr>
          <w:rFonts w:ascii="Calibri" w:eastAsia="Times New Roman" w:hAnsi="Calibri" w:cs="Times New Roman"/>
          <w:color w:val="000000"/>
          <w:shd w:val="clear" w:color="auto" w:fill="FFFFFF"/>
          <w:lang w:val="en-US" w:eastAsia="en-CA"/>
        </w:rPr>
        <w:t xml:space="preserve">should be seen as a principal focus of a healthy society </w:t>
      </w:r>
      <w:r w:rsidRPr="00F414E8">
        <w:rPr>
          <w:rFonts w:ascii="Calibri" w:eastAsia="Times New Roman" w:hAnsi="Calibri" w:cs="Times New Roman"/>
          <w:color w:val="000000"/>
          <w:shd w:val="clear" w:color="auto" w:fill="FFFFFF"/>
          <w:lang w:val="en-US" w:eastAsia="en-CA"/>
        </w:rPr>
        <w:t xml:space="preserve">as it is integral to our ability to sustain a world </w:t>
      </w:r>
      <w:r w:rsidR="00C2205C">
        <w:rPr>
          <w:rFonts w:ascii="Calibri" w:eastAsia="Times New Roman" w:hAnsi="Calibri" w:cs="Times New Roman"/>
          <w:color w:val="000000"/>
          <w:shd w:val="clear" w:color="auto" w:fill="FFFFFF"/>
          <w:lang w:val="en-US" w:eastAsia="en-CA"/>
        </w:rPr>
        <w:t>and</w:t>
      </w:r>
      <w:r w:rsidRPr="00F414E8">
        <w:rPr>
          <w:rFonts w:ascii="Calibri" w:eastAsia="Times New Roman" w:hAnsi="Calibri" w:cs="Times New Roman"/>
          <w:color w:val="000000"/>
          <w:shd w:val="clear" w:color="auto" w:fill="FFFFFF"/>
          <w:lang w:val="en-US" w:eastAsia="en-CA"/>
        </w:rPr>
        <w:t xml:space="preserve"> combat the issues of tomorrow.</w:t>
      </w:r>
      <w:r>
        <w:rPr>
          <w:rFonts w:ascii="Calibri" w:eastAsia="Times New Roman" w:hAnsi="Calibri" w:cs="Times New Roman"/>
          <w:color w:val="000000"/>
          <w:shd w:val="clear" w:color="auto" w:fill="FFFFFF"/>
          <w:lang w:val="en-US" w:eastAsia="en-CA"/>
        </w:rPr>
        <w:t xml:space="preserve"> In the past China has</w:t>
      </w:r>
      <w:r w:rsidR="00BD6854">
        <w:rPr>
          <w:rFonts w:ascii="Calibri" w:eastAsia="Times New Roman" w:hAnsi="Calibri" w:cs="Times New Roman"/>
          <w:color w:val="000000"/>
          <w:shd w:val="clear" w:color="auto" w:fill="FFFFFF"/>
          <w:lang w:val="en-US" w:eastAsia="en-CA"/>
        </w:rPr>
        <w:t xml:space="preserve"> drafted the </w:t>
      </w:r>
      <w:r w:rsidR="00BD6854" w:rsidRPr="00BD6854">
        <w:rPr>
          <w:rFonts w:ascii="Calibri" w:eastAsia="Times New Roman" w:hAnsi="Calibri" w:cs="Times New Roman"/>
          <w:color w:val="000000"/>
          <w:shd w:val="clear" w:color="auto" w:fill="FFFFFF"/>
          <w:lang w:val="en-US" w:eastAsia="en-CA"/>
        </w:rPr>
        <w:t>"Enhancing capacity-building in global public health"</w:t>
      </w:r>
      <w:r w:rsidR="00BD6854">
        <w:rPr>
          <w:rFonts w:ascii="Calibri" w:eastAsia="Times New Roman" w:hAnsi="Calibri" w:cs="Times New Roman"/>
          <w:color w:val="000000"/>
          <w:shd w:val="clear" w:color="auto" w:fill="FFFFFF"/>
          <w:lang w:val="en-US" w:eastAsia="en-CA"/>
        </w:rPr>
        <w:t xml:space="preserve"> resolution on behalf of the UN </w:t>
      </w:r>
      <w:r>
        <w:rPr>
          <w:rFonts w:ascii="Calibri" w:eastAsia="Times New Roman" w:hAnsi="Calibri" w:cs="Times New Roman"/>
          <w:color w:val="000000"/>
          <w:shd w:val="clear" w:color="auto" w:fill="FFFFFF"/>
          <w:lang w:val="en-US" w:eastAsia="en-CA"/>
        </w:rPr>
        <w:t xml:space="preserve">In an attempt to combat the growing issue of </w:t>
      </w:r>
      <w:r w:rsidR="00BD6854">
        <w:rPr>
          <w:rFonts w:ascii="Calibri" w:eastAsia="Times New Roman" w:hAnsi="Calibri" w:cs="Times New Roman"/>
          <w:color w:val="000000"/>
          <w:shd w:val="clear" w:color="auto" w:fill="FFFFFF"/>
          <w:lang w:val="en-US" w:eastAsia="en-CA"/>
        </w:rPr>
        <w:t xml:space="preserve">human health in connection to </w:t>
      </w:r>
      <w:r>
        <w:rPr>
          <w:rFonts w:ascii="Calibri" w:eastAsia="Times New Roman" w:hAnsi="Calibri" w:cs="Times New Roman"/>
          <w:color w:val="000000"/>
          <w:shd w:val="clear" w:color="auto" w:fill="FFFFFF"/>
          <w:lang w:val="en-US" w:eastAsia="en-CA"/>
        </w:rPr>
        <w:t>climate change.</w:t>
      </w:r>
      <w:r w:rsidR="00BD6854">
        <w:rPr>
          <w:rStyle w:val="FootnoteReference"/>
          <w:rFonts w:ascii="Calibri" w:eastAsia="Times New Roman" w:hAnsi="Calibri" w:cs="Times New Roman"/>
          <w:color w:val="000000"/>
          <w:shd w:val="clear" w:color="auto" w:fill="FFFFFF"/>
          <w:lang w:val="en-US" w:eastAsia="en-CA"/>
        </w:rPr>
        <w:footnoteReference w:id="7"/>
      </w:r>
      <w:r>
        <w:rPr>
          <w:rFonts w:ascii="Calibri" w:eastAsia="Times New Roman" w:hAnsi="Calibri" w:cs="Times New Roman"/>
          <w:color w:val="000000"/>
          <w:shd w:val="clear" w:color="auto" w:fill="FFFFFF"/>
          <w:lang w:val="en-US" w:eastAsia="en-CA"/>
        </w:rPr>
        <w:t xml:space="preserve"> </w:t>
      </w:r>
      <w:r w:rsidR="00BD6854">
        <w:rPr>
          <w:rFonts w:ascii="Calibri" w:eastAsia="Times New Roman" w:hAnsi="Calibri" w:cs="Times New Roman"/>
          <w:color w:val="000000"/>
          <w:shd w:val="clear" w:color="auto" w:fill="FFFFFF"/>
          <w:lang w:val="en-US" w:eastAsia="en-CA"/>
        </w:rPr>
        <w:t>This resolution in particular called upon countries to increase awareness and health systems surrounding infectious diseases such tuberculosis and malaria. A</w:t>
      </w:r>
      <w:r>
        <w:rPr>
          <w:rFonts w:ascii="Calibri" w:eastAsia="Times New Roman" w:hAnsi="Calibri" w:cs="Times New Roman"/>
          <w:color w:val="000000"/>
          <w:shd w:val="clear" w:color="auto" w:fill="FFFFFF"/>
          <w:lang w:val="en-US" w:eastAsia="en-CA"/>
        </w:rPr>
        <w:t xml:space="preserve">s a </w:t>
      </w:r>
      <w:r w:rsidR="000B2A9F">
        <w:rPr>
          <w:rFonts w:ascii="Calibri" w:eastAsia="Times New Roman" w:hAnsi="Calibri" w:cs="Times New Roman"/>
          <w:color w:val="000000"/>
          <w:shd w:val="clear" w:color="auto" w:fill="FFFFFF"/>
          <w:lang w:val="en-US" w:eastAsia="en-CA"/>
        </w:rPr>
        <w:t>developed nation, China has</w:t>
      </w:r>
      <w:r w:rsidR="00C2205C">
        <w:rPr>
          <w:rFonts w:ascii="Calibri" w:eastAsia="Times New Roman" w:hAnsi="Calibri" w:cs="Times New Roman"/>
          <w:color w:val="000000"/>
          <w:shd w:val="clear" w:color="auto" w:fill="FFFFFF"/>
          <w:lang w:val="en-US" w:eastAsia="en-CA"/>
        </w:rPr>
        <w:t xml:space="preserve"> the ability </w:t>
      </w:r>
      <w:r>
        <w:rPr>
          <w:rFonts w:ascii="Calibri" w:eastAsia="Times New Roman" w:hAnsi="Calibri" w:cs="Times New Roman"/>
          <w:color w:val="000000"/>
          <w:shd w:val="clear" w:color="auto" w:fill="FFFFFF"/>
          <w:lang w:val="en-US" w:eastAsia="en-CA"/>
        </w:rPr>
        <w:t>to hone and target the precise issues that need attention</w:t>
      </w:r>
      <w:r w:rsidR="000B2A9F">
        <w:rPr>
          <w:rFonts w:ascii="Calibri" w:eastAsia="Times New Roman" w:hAnsi="Calibri" w:cs="Times New Roman"/>
          <w:color w:val="000000"/>
          <w:shd w:val="clear" w:color="auto" w:fill="FFFFFF"/>
          <w:lang w:val="en-US" w:eastAsia="en-CA"/>
        </w:rPr>
        <w:t xml:space="preserve"> so that </w:t>
      </w:r>
      <w:r>
        <w:rPr>
          <w:rFonts w:ascii="Calibri" w:eastAsia="Times New Roman" w:hAnsi="Calibri" w:cs="Times New Roman"/>
          <w:color w:val="000000"/>
          <w:shd w:val="clear" w:color="auto" w:fill="FFFFFF"/>
          <w:lang w:val="en-US" w:eastAsia="en-CA"/>
        </w:rPr>
        <w:t xml:space="preserve">a positive impact </w:t>
      </w:r>
      <w:r w:rsidR="000B2A9F">
        <w:rPr>
          <w:rFonts w:ascii="Calibri" w:eastAsia="Times New Roman" w:hAnsi="Calibri" w:cs="Times New Roman"/>
          <w:color w:val="000000"/>
          <w:shd w:val="clear" w:color="auto" w:fill="FFFFFF"/>
          <w:lang w:val="en-US" w:eastAsia="en-CA"/>
        </w:rPr>
        <w:t xml:space="preserve">can be made </w:t>
      </w:r>
      <w:r>
        <w:rPr>
          <w:rFonts w:ascii="Calibri" w:eastAsia="Times New Roman" w:hAnsi="Calibri" w:cs="Times New Roman"/>
          <w:color w:val="000000"/>
          <w:shd w:val="clear" w:color="auto" w:fill="FFFFFF"/>
          <w:lang w:val="en-US" w:eastAsia="en-CA"/>
        </w:rPr>
        <w:t xml:space="preserve">globally. </w:t>
      </w:r>
    </w:p>
    <w:p w:rsidR="00824F0A" w:rsidRPr="000B2A9F" w:rsidRDefault="00824F0A" w:rsidP="00824F0A">
      <w:pPr>
        <w:spacing w:after="0" w:line="240" w:lineRule="auto"/>
        <w:rPr>
          <w:rFonts w:ascii="Calibri" w:eastAsia="Times New Roman" w:hAnsi="Calibri" w:cs="Times New Roman"/>
          <w:bCs/>
          <w:color w:val="000000"/>
          <w:lang w:val="en-US" w:eastAsia="en-CA"/>
        </w:rPr>
      </w:pPr>
    </w:p>
    <w:p w:rsidR="00824F0A" w:rsidRDefault="00824F0A" w:rsidP="00824F0A">
      <w:pPr>
        <w:spacing w:after="0" w:line="240" w:lineRule="auto"/>
        <w:ind w:firstLine="572"/>
        <w:rPr>
          <w:rFonts w:ascii="Calibri" w:eastAsia="Times New Roman" w:hAnsi="Calibri" w:cs="Times New Roman"/>
          <w:bCs/>
          <w:color w:val="000000"/>
          <w:lang w:eastAsia="en-CA"/>
        </w:rPr>
      </w:pPr>
      <w:r>
        <w:rPr>
          <w:rFonts w:ascii="Calibri" w:eastAsia="Times New Roman" w:hAnsi="Calibri" w:cs="Times New Roman"/>
          <w:bCs/>
          <w:color w:val="000000"/>
          <w:lang w:eastAsia="en-CA"/>
        </w:rPr>
        <w:t xml:space="preserve">In response to the many natural disasters that China has experienced, we propose to follow the two prong approach. </w:t>
      </w:r>
      <w:r w:rsidR="00C2205C">
        <w:rPr>
          <w:rFonts w:ascii="Calibri" w:eastAsia="Times New Roman" w:hAnsi="Calibri" w:cs="Times New Roman"/>
          <w:bCs/>
          <w:color w:val="000000"/>
          <w:lang w:eastAsia="en-CA"/>
        </w:rPr>
        <w:t xml:space="preserve">First, </w:t>
      </w:r>
      <w:r w:rsidR="00A05038">
        <w:rPr>
          <w:rFonts w:ascii="Calibri" w:eastAsia="Times New Roman" w:hAnsi="Calibri" w:cs="Times New Roman"/>
          <w:bCs/>
          <w:color w:val="000000"/>
          <w:lang w:eastAsia="en-CA"/>
        </w:rPr>
        <w:t xml:space="preserve">continue to follow </w:t>
      </w:r>
      <w:r w:rsidR="00C2205C">
        <w:rPr>
          <w:rFonts w:ascii="Calibri" w:eastAsia="Times New Roman" w:hAnsi="Calibri" w:cs="Times New Roman"/>
          <w:bCs/>
          <w:color w:val="000000"/>
          <w:lang w:eastAsia="en-CA"/>
        </w:rPr>
        <w:t>a</w:t>
      </w:r>
      <w:r w:rsidR="00E64A1E">
        <w:rPr>
          <w:rFonts w:ascii="Calibri" w:eastAsia="Times New Roman" w:hAnsi="Calibri" w:cs="Times New Roman"/>
          <w:bCs/>
          <w:color w:val="000000"/>
          <w:lang w:eastAsia="en-CA"/>
        </w:rPr>
        <w:t xml:space="preserve"> short term</w:t>
      </w:r>
      <w:r w:rsidR="00C2205C">
        <w:rPr>
          <w:rFonts w:ascii="Calibri" w:eastAsia="Times New Roman" w:hAnsi="Calibri" w:cs="Times New Roman"/>
          <w:bCs/>
          <w:color w:val="000000"/>
          <w:lang w:eastAsia="en-CA"/>
        </w:rPr>
        <w:t xml:space="preserve"> </w:t>
      </w:r>
      <w:r>
        <w:rPr>
          <w:rFonts w:ascii="Calibri" w:eastAsia="Times New Roman" w:hAnsi="Calibri" w:cs="Times New Roman"/>
          <w:bCs/>
          <w:color w:val="000000"/>
          <w:lang w:eastAsia="en-CA"/>
        </w:rPr>
        <w:t xml:space="preserve">reactive plan of action that is geared towards </w:t>
      </w:r>
      <w:r w:rsidR="00A05038">
        <w:rPr>
          <w:rFonts w:ascii="Calibri" w:eastAsia="Times New Roman" w:hAnsi="Calibri" w:cs="Times New Roman"/>
          <w:bCs/>
          <w:color w:val="000000"/>
          <w:lang w:eastAsia="en-CA"/>
        </w:rPr>
        <w:t xml:space="preserve">addressing </w:t>
      </w:r>
      <w:r>
        <w:rPr>
          <w:rFonts w:ascii="Calibri" w:eastAsia="Times New Roman" w:hAnsi="Calibri" w:cs="Times New Roman"/>
          <w:bCs/>
          <w:color w:val="000000"/>
          <w:lang w:eastAsia="en-CA"/>
        </w:rPr>
        <w:t xml:space="preserve">the harms </w:t>
      </w:r>
      <w:r w:rsidR="00A05038">
        <w:rPr>
          <w:rFonts w:ascii="Calibri" w:eastAsia="Times New Roman" w:hAnsi="Calibri" w:cs="Times New Roman"/>
          <w:bCs/>
          <w:color w:val="000000"/>
          <w:lang w:eastAsia="en-CA"/>
        </w:rPr>
        <w:t xml:space="preserve">caused </w:t>
      </w:r>
      <w:r>
        <w:rPr>
          <w:rFonts w:ascii="Calibri" w:eastAsia="Times New Roman" w:hAnsi="Calibri" w:cs="Times New Roman"/>
          <w:bCs/>
          <w:color w:val="000000"/>
          <w:lang w:eastAsia="en-CA"/>
        </w:rPr>
        <w:t>of natural disaster</w:t>
      </w:r>
      <w:r w:rsidR="00C2205C">
        <w:rPr>
          <w:rFonts w:ascii="Calibri" w:eastAsia="Times New Roman" w:hAnsi="Calibri" w:cs="Times New Roman"/>
          <w:bCs/>
          <w:color w:val="000000"/>
          <w:lang w:eastAsia="en-CA"/>
        </w:rPr>
        <w:t>s</w:t>
      </w:r>
      <w:r>
        <w:rPr>
          <w:rFonts w:ascii="Calibri" w:eastAsia="Times New Roman" w:hAnsi="Calibri" w:cs="Times New Roman"/>
          <w:bCs/>
          <w:color w:val="000000"/>
          <w:lang w:eastAsia="en-CA"/>
        </w:rPr>
        <w:t xml:space="preserve">. </w:t>
      </w:r>
      <w:r w:rsidR="00283BDD">
        <w:rPr>
          <w:rFonts w:ascii="Calibri" w:eastAsia="Times New Roman" w:hAnsi="Calibri" w:cs="Times New Roman"/>
          <w:bCs/>
          <w:color w:val="000000"/>
          <w:lang w:eastAsia="en-CA"/>
        </w:rPr>
        <w:t>For example</w:t>
      </w:r>
      <w:r w:rsidR="00BD6854">
        <w:rPr>
          <w:rFonts w:ascii="Calibri" w:eastAsia="Times New Roman" w:hAnsi="Calibri" w:cs="Times New Roman"/>
          <w:bCs/>
          <w:color w:val="000000"/>
          <w:lang w:eastAsia="en-CA"/>
        </w:rPr>
        <w:t>, the</w:t>
      </w:r>
      <w:r w:rsidR="00A12FE6">
        <w:rPr>
          <w:rFonts w:ascii="Calibri" w:eastAsia="Times New Roman" w:hAnsi="Calibri" w:cs="Times New Roman"/>
          <w:bCs/>
          <w:color w:val="000000"/>
          <w:lang w:eastAsia="en-CA"/>
        </w:rPr>
        <w:t xml:space="preserve"> past Chinese government </w:t>
      </w:r>
      <w:r>
        <w:rPr>
          <w:rFonts w:ascii="Calibri" w:eastAsia="Times New Roman" w:hAnsi="Calibri" w:cs="Times New Roman"/>
          <w:bCs/>
          <w:color w:val="000000"/>
          <w:lang w:eastAsia="en-CA"/>
        </w:rPr>
        <w:t>attempted to set up warning systems</w:t>
      </w:r>
      <w:r>
        <w:rPr>
          <w:rStyle w:val="FootnoteReference"/>
          <w:rFonts w:ascii="Calibri" w:eastAsia="Times New Roman" w:hAnsi="Calibri" w:cs="Times New Roman"/>
          <w:bCs/>
          <w:color w:val="000000"/>
          <w:lang w:eastAsia="en-CA"/>
        </w:rPr>
        <w:footnoteReference w:id="8"/>
      </w:r>
      <w:r>
        <w:rPr>
          <w:rFonts w:ascii="Calibri" w:eastAsia="Times New Roman" w:hAnsi="Calibri" w:cs="Times New Roman"/>
          <w:bCs/>
          <w:color w:val="000000"/>
          <w:lang w:eastAsia="en-CA"/>
        </w:rPr>
        <w:t xml:space="preserve"> which work to </w:t>
      </w:r>
      <w:r w:rsidR="000D3FB3">
        <w:rPr>
          <w:rFonts w:ascii="Calibri" w:eastAsia="Times New Roman" w:hAnsi="Calibri" w:cs="Times New Roman"/>
          <w:bCs/>
          <w:color w:val="000000"/>
          <w:lang w:eastAsia="en-CA"/>
        </w:rPr>
        <w:t xml:space="preserve">avoid </w:t>
      </w:r>
      <w:r>
        <w:rPr>
          <w:rFonts w:ascii="Calibri" w:eastAsia="Times New Roman" w:hAnsi="Calibri" w:cs="Times New Roman"/>
          <w:bCs/>
          <w:color w:val="000000"/>
          <w:lang w:eastAsia="en-CA"/>
        </w:rPr>
        <w:t>the loss of human life.</w:t>
      </w:r>
      <w:r w:rsidR="00C67B80">
        <w:rPr>
          <w:rFonts w:ascii="Calibri" w:eastAsia="Times New Roman" w:hAnsi="Calibri" w:cs="Times New Roman"/>
          <w:bCs/>
          <w:color w:val="000000"/>
          <w:lang w:eastAsia="en-CA"/>
        </w:rPr>
        <w:t xml:space="preserve"> We </w:t>
      </w:r>
      <w:r w:rsidR="00A12FE6">
        <w:rPr>
          <w:rFonts w:ascii="Calibri" w:eastAsia="Times New Roman" w:hAnsi="Calibri" w:cs="Times New Roman"/>
          <w:bCs/>
          <w:color w:val="000000"/>
          <w:lang w:eastAsia="en-CA"/>
        </w:rPr>
        <w:t xml:space="preserve">plan on continuing the development of these </w:t>
      </w:r>
      <w:r w:rsidR="00C67B80">
        <w:rPr>
          <w:rFonts w:ascii="Calibri" w:eastAsia="Times New Roman" w:hAnsi="Calibri" w:cs="Times New Roman"/>
          <w:bCs/>
          <w:color w:val="000000"/>
          <w:lang w:eastAsia="en-CA"/>
        </w:rPr>
        <w:t>warning systems, under the continued leadership of our Government. We also plan on increasing public awareness surrounding disaster preparedness through training.</w:t>
      </w:r>
      <w:r>
        <w:rPr>
          <w:rFonts w:ascii="Calibri" w:eastAsia="Times New Roman" w:hAnsi="Calibri" w:cs="Times New Roman"/>
          <w:bCs/>
          <w:color w:val="000000"/>
          <w:lang w:eastAsia="en-CA"/>
        </w:rPr>
        <w:t xml:space="preserve"> The</w:t>
      </w:r>
      <w:r w:rsidR="00A05038">
        <w:rPr>
          <w:rFonts w:ascii="Calibri" w:eastAsia="Times New Roman" w:hAnsi="Calibri" w:cs="Times New Roman"/>
          <w:bCs/>
          <w:color w:val="000000"/>
          <w:lang w:eastAsia="en-CA"/>
        </w:rPr>
        <w:t xml:space="preserve"> second approach includes a</w:t>
      </w:r>
      <w:r>
        <w:rPr>
          <w:rFonts w:ascii="Calibri" w:eastAsia="Times New Roman" w:hAnsi="Calibri" w:cs="Times New Roman"/>
          <w:bCs/>
          <w:color w:val="000000"/>
          <w:lang w:eastAsia="en-CA"/>
        </w:rPr>
        <w:t xml:space="preserve"> preventative plan that </w:t>
      </w:r>
      <w:r w:rsidR="00A05038">
        <w:rPr>
          <w:rFonts w:ascii="Calibri" w:eastAsia="Times New Roman" w:hAnsi="Calibri" w:cs="Times New Roman"/>
          <w:bCs/>
          <w:color w:val="000000"/>
          <w:lang w:eastAsia="en-CA"/>
        </w:rPr>
        <w:t>through the advancement of technology and innovation</w:t>
      </w:r>
      <w:r w:rsidR="00A05038" w:rsidDel="00A05038">
        <w:rPr>
          <w:rFonts w:ascii="Calibri" w:eastAsia="Times New Roman" w:hAnsi="Calibri" w:cs="Times New Roman"/>
          <w:bCs/>
          <w:color w:val="000000"/>
          <w:lang w:eastAsia="en-CA"/>
        </w:rPr>
        <w:t xml:space="preserve"> </w:t>
      </w:r>
      <w:r>
        <w:rPr>
          <w:rFonts w:ascii="Calibri" w:eastAsia="Times New Roman" w:hAnsi="Calibri" w:cs="Times New Roman"/>
          <w:bCs/>
          <w:color w:val="000000"/>
          <w:lang w:eastAsia="en-CA"/>
        </w:rPr>
        <w:t>seek</w:t>
      </w:r>
      <w:r w:rsidR="00A05038">
        <w:rPr>
          <w:rFonts w:ascii="Calibri" w:eastAsia="Times New Roman" w:hAnsi="Calibri" w:cs="Times New Roman"/>
          <w:bCs/>
          <w:color w:val="000000"/>
          <w:lang w:eastAsia="en-CA"/>
        </w:rPr>
        <w:t>s</w:t>
      </w:r>
      <w:r>
        <w:rPr>
          <w:rFonts w:ascii="Calibri" w:eastAsia="Times New Roman" w:hAnsi="Calibri" w:cs="Times New Roman"/>
          <w:bCs/>
          <w:color w:val="000000"/>
          <w:lang w:eastAsia="en-CA"/>
        </w:rPr>
        <w:t xml:space="preserve"> to </w:t>
      </w:r>
      <w:r w:rsidR="00A05038">
        <w:rPr>
          <w:rFonts w:ascii="Calibri" w:eastAsia="Times New Roman" w:hAnsi="Calibri" w:cs="Times New Roman"/>
          <w:bCs/>
          <w:color w:val="000000"/>
          <w:lang w:eastAsia="en-CA"/>
        </w:rPr>
        <w:t>deliver</w:t>
      </w:r>
      <w:r>
        <w:rPr>
          <w:rFonts w:ascii="Calibri" w:eastAsia="Times New Roman" w:hAnsi="Calibri" w:cs="Times New Roman"/>
          <w:bCs/>
          <w:color w:val="000000"/>
          <w:lang w:eastAsia="en-CA"/>
        </w:rPr>
        <w:t xml:space="preserve"> infrastructure </w:t>
      </w:r>
      <w:r w:rsidR="00A05038">
        <w:rPr>
          <w:rFonts w:ascii="Calibri" w:eastAsia="Times New Roman" w:hAnsi="Calibri" w:cs="Times New Roman"/>
          <w:bCs/>
          <w:color w:val="000000"/>
          <w:lang w:eastAsia="en-CA"/>
        </w:rPr>
        <w:t>that can</w:t>
      </w:r>
      <w:r>
        <w:rPr>
          <w:rFonts w:ascii="Calibri" w:eastAsia="Times New Roman" w:hAnsi="Calibri" w:cs="Times New Roman"/>
          <w:bCs/>
          <w:color w:val="000000"/>
          <w:lang w:eastAsia="en-CA"/>
        </w:rPr>
        <w:t xml:space="preserve"> withstand natural disasters. </w:t>
      </w:r>
    </w:p>
    <w:p w:rsidR="00824F0A" w:rsidRDefault="00824F0A" w:rsidP="00824F0A">
      <w:pPr>
        <w:spacing w:after="0" w:line="240" w:lineRule="auto"/>
        <w:rPr>
          <w:rFonts w:ascii="Calibri" w:eastAsia="Times New Roman" w:hAnsi="Calibri" w:cs="Times New Roman"/>
          <w:bCs/>
          <w:color w:val="000000"/>
          <w:lang w:eastAsia="en-CA"/>
        </w:rPr>
      </w:pPr>
    </w:p>
    <w:p w:rsidR="00824F0A" w:rsidRDefault="00A05038" w:rsidP="00824F0A">
      <w:pPr>
        <w:spacing w:after="0" w:line="240" w:lineRule="auto"/>
        <w:rPr>
          <w:rFonts w:ascii="Calibri" w:eastAsia="Times New Roman" w:hAnsi="Calibri" w:cs="Times New Roman"/>
          <w:bCs/>
          <w:color w:val="000000"/>
          <w:lang w:eastAsia="en-CA"/>
        </w:rPr>
      </w:pPr>
      <w:r>
        <w:rPr>
          <w:rFonts w:ascii="Calibri" w:eastAsia="Times New Roman" w:hAnsi="Calibri" w:cs="Times New Roman"/>
          <w:bCs/>
          <w:color w:val="000000"/>
          <w:lang w:eastAsia="en-CA"/>
        </w:rPr>
        <w:t>Additiona</w:t>
      </w:r>
      <w:r w:rsidR="00CB2837">
        <w:rPr>
          <w:rFonts w:ascii="Calibri" w:eastAsia="Times New Roman" w:hAnsi="Calibri" w:cs="Times New Roman"/>
          <w:bCs/>
          <w:color w:val="000000"/>
          <w:lang w:eastAsia="en-CA"/>
        </w:rPr>
        <w:t>l</w:t>
      </w:r>
      <w:r>
        <w:rPr>
          <w:rFonts w:ascii="Calibri" w:eastAsia="Times New Roman" w:hAnsi="Calibri" w:cs="Times New Roman"/>
          <w:bCs/>
          <w:color w:val="000000"/>
          <w:lang w:eastAsia="en-CA"/>
        </w:rPr>
        <w:t>l</w:t>
      </w:r>
      <w:r w:rsidR="00CB2837">
        <w:rPr>
          <w:rFonts w:ascii="Calibri" w:eastAsia="Times New Roman" w:hAnsi="Calibri" w:cs="Times New Roman"/>
          <w:bCs/>
          <w:color w:val="000000"/>
          <w:lang w:eastAsia="en-CA"/>
        </w:rPr>
        <w:t>y</w:t>
      </w:r>
      <w:r w:rsidR="00824F0A">
        <w:rPr>
          <w:rFonts w:ascii="Calibri" w:eastAsia="Times New Roman" w:hAnsi="Calibri" w:cs="Times New Roman"/>
          <w:bCs/>
          <w:color w:val="000000"/>
          <w:lang w:eastAsia="en-CA"/>
        </w:rPr>
        <w:t xml:space="preserve">, </w:t>
      </w:r>
      <w:r w:rsidR="00A12FE6">
        <w:rPr>
          <w:rFonts w:ascii="Calibri" w:eastAsia="Times New Roman" w:hAnsi="Calibri" w:cs="Times New Roman"/>
          <w:bCs/>
          <w:color w:val="000000"/>
          <w:lang w:eastAsia="en-CA"/>
        </w:rPr>
        <w:t xml:space="preserve">China intends to establish a system that helps control the spread of </w:t>
      </w:r>
      <w:r>
        <w:rPr>
          <w:rFonts w:ascii="Calibri" w:eastAsia="Times New Roman" w:hAnsi="Calibri" w:cs="Times New Roman"/>
          <w:bCs/>
          <w:color w:val="000000"/>
          <w:lang w:eastAsia="en-CA"/>
        </w:rPr>
        <w:t xml:space="preserve">infectious </w:t>
      </w:r>
      <w:r w:rsidR="00A12FE6">
        <w:rPr>
          <w:rFonts w:ascii="Calibri" w:eastAsia="Times New Roman" w:hAnsi="Calibri" w:cs="Times New Roman"/>
          <w:bCs/>
          <w:color w:val="000000"/>
          <w:lang w:eastAsia="en-CA"/>
        </w:rPr>
        <w:t xml:space="preserve">diseases. This includes </w:t>
      </w:r>
      <w:r w:rsidR="00824F0A">
        <w:rPr>
          <w:rFonts w:ascii="Calibri" w:eastAsia="Times New Roman" w:hAnsi="Calibri" w:cs="Times New Roman"/>
          <w:bCs/>
          <w:color w:val="000000"/>
          <w:lang w:eastAsia="en-CA"/>
        </w:rPr>
        <w:t>measures such as containment, vaccination,</w:t>
      </w:r>
      <w:r>
        <w:rPr>
          <w:rFonts w:ascii="Calibri" w:eastAsia="Times New Roman" w:hAnsi="Calibri" w:cs="Times New Roman"/>
          <w:bCs/>
          <w:color w:val="000000"/>
          <w:lang w:eastAsia="en-CA"/>
        </w:rPr>
        <w:t xml:space="preserve"> and</w:t>
      </w:r>
      <w:r w:rsidR="00824F0A">
        <w:rPr>
          <w:rFonts w:ascii="Calibri" w:eastAsia="Times New Roman" w:hAnsi="Calibri" w:cs="Times New Roman"/>
          <w:bCs/>
          <w:color w:val="000000"/>
          <w:lang w:eastAsia="en-CA"/>
        </w:rPr>
        <w:t xml:space="preserve"> increased </w:t>
      </w:r>
      <w:r>
        <w:rPr>
          <w:rFonts w:ascii="Calibri" w:eastAsia="Times New Roman" w:hAnsi="Calibri" w:cs="Times New Roman"/>
          <w:bCs/>
          <w:color w:val="000000"/>
          <w:lang w:eastAsia="en-CA"/>
        </w:rPr>
        <w:t xml:space="preserve">access to systems that incorporate </w:t>
      </w:r>
      <w:r w:rsidR="00824F0A">
        <w:rPr>
          <w:rFonts w:ascii="Calibri" w:eastAsia="Times New Roman" w:hAnsi="Calibri" w:cs="Times New Roman"/>
          <w:bCs/>
          <w:color w:val="000000"/>
          <w:lang w:eastAsia="en-CA"/>
        </w:rPr>
        <w:t xml:space="preserve">hygienic </w:t>
      </w:r>
      <w:r>
        <w:rPr>
          <w:rFonts w:ascii="Calibri" w:eastAsia="Times New Roman" w:hAnsi="Calibri" w:cs="Times New Roman"/>
          <w:bCs/>
          <w:color w:val="000000"/>
          <w:lang w:eastAsia="en-CA"/>
        </w:rPr>
        <w:t xml:space="preserve">standards.  </w:t>
      </w:r>
      <w:r w:rsidR="00F66839">
        <w:rPr>
          <w:rFonts w:ascii="Calibri" w:eastAsia="Times New Roman" w:hAnsi="Calibri" w:cs="Times New Roman"/>
          <w:bCs/>
          <w:color w:val="000000"/>
          <w:lang w:eastAsia="en-CA"/>
        </w:rPr>
        <w:t xml:space="preserve">In combination with these systems, China needs to promote and provide access so that citizens remain informed and educated.  </w:t>
      </w:r>
      <w:r w:rsidR="00FF5034">
        <w:rPr>
          <w:rFonts w:ascii="Calibri" w:eastAsia="Times New Roman" w:hAnsi="Calibri" w:cs="Times New Roman"/>
          <w:bCs/>
          <w:color w:val="000000"/>
          <w:lang w:eastAsia="en-CA"/>
        </w:rPr>
        <w:t>In the long term, to stop</w:t>
      </w:r>
      <w:r w:rsidR="00824F0A">
        <w:rPr>
          <w:rFonts w:ascii="Calibri" w:eastAsia="Times New Roman" w:hAnsi="Calibri" w:cs="Times New Roman"/>
          <w:bCs/>
          <w:color w:val="000000"/>
          <w:lang w:eastAsia="en-CA"/>
        </w:rPr>
        <w:t xml:space="preserve"> infectious disease</w:t>
      </w:r>
      <w:r w:rsidR="00FF5034">
        <w:rPr>
          <w:rFonts w:ascii="Calibri" w:eastAsia="Times New Roman" w:hAnsi="Calibri" w:cs="Times New Roman"/>
          <w:bCs/>
          <w:color w:val="000000"/>
          <w:lang w:eastAsia="en-CA"/>
        </w:rPr>
        <w:t>s</w:t>
      </w:r>
      <w:r w:rsidR="00824F0A">
        <w:rPr>
          <w:rFonts w:ascii="Calibri" w:eastAsia="Times New Roman" w:hAnsi="Calibri" w:cs="Times New Roman"/>
          <w:bCs/>
          <w:color w:val="000000"/>
          <w:lang w:eastAsia="en-CA"/>
        </w:rPr>
        <w:t xml:space="preserve">, China proposes to address the fundamental rise in temperature </w:t>
      </w:r>
      <w:r w:rsidR="00FF5034">
        <w:rPr>
          <w:rFonts w:ascii="Calibri" w:eastAsia="Times New Roman" w:hAnsi="Calibri" w:cs="Times New Roman"/>
          <w:bCs/>
          <w:color w:val="000000"/>
          <w:lang w:eastAsia="en-CA"/>
        </w:rPr>
        <w:t xml:space="preserve">created by </w:t>
      </w:r>
      <w:r w:rsidR="00824F0A">
        <w:rPr>
          <w:rFonts w:ascii="Calibri" w:eastAsia="Times New Roman" w:hAnsi="Calibri" w:cs="Times New Roman"/>
          <w:bCs/>
          <w:color w:val="000000"/>
          <w:lang w:eastAsia="en-CA"/>
        </w:rPr>
        <w:t>carbon emission</w:t>
      </w:r>
      <w:r w:rsidR="00FF5034">
        <w:rPr>
          <w:rFonts w:ascii="Calibri" w:eastAsia="Times New Roman" w:hAnsi="Calibri" w:cs="Times New Roman"/>
          <w:bCs/>
          <w:color w:val="000000"/>
          <w:lang w:eastAsia="en-CA"/>
        </w:rPr>
        <w:t>s as the two are linked.</w:t>
      </w:r>
    </w:p>
    <w:p w:rsidR="00824F0A" w:rsidRDefault="00824F0A" w:rsidP="00824F0A">
      <w:pPr>
        <w:spacing w:after="0" w:line="240" w:lineRule="auto"/>
        <w:rPr>
          <w:rFonts w:ascii="Calibri" w:eastAsia="Times New Roman" w:hAnsi="Calibri" w:cs="Times New Roman"/>
          <w:bCs/>
          <w:color w:val="000000"/>
          <w:lang w:eastAsia="en-CA"/>
        </w:rPr>
      </w:pPr>
    </w:p>
    <w:p w:rsidR="00824F0A" w:rsidRDefault="00824F0A" w:rsidP="00824F0A">
      <w:pPr>
        <w:spacing w:after="0" w:line="240" w:lineRule="auto"/>
        <w:rPr>
          <w:rFonts w:ascii="Calibri" w:eastAsia="Times New Roman" w:hAnsi="Calibri" w:cs="Times New Roman"/>
          <w:bCs/>
          <w:color w:val="000000"/>
          <w:lang w:eastAsia="en-CA"/>
        </w:rPr>
      </w:pPr>
      <w:r>
        <w:rPr>
          <w:rFonts w:ascii="Calibri" w:eastAsia="Times New Roman" w:hAnsi="Calibri" w:cs="Times New Roman"/>
          <w:bCs/>
          <w:color w:val="000000"/>
          <w:lang w:eastAsia="en-CA"/>
        </w:rPr>
        <w:t>Lastly, China is focused on improving air quality in major urban centers. In the short term, we propose to increase availability of masks</w:t>
      </w:r>
      <w:r w:rsidR="0098789F">
        <w:rPr>
          <w:rFonts w:ascii="Calibri" w:eastAsia="Times New Roman" w:hAnsi="Calibri" w:cs="Times New Roman"/>
          <w:bCs/>
          <w:color w:val="000000"/>
          <w:lang w:eastAsia="en-CA"/>
        </w:rPr>
        <w:t xml:space="preserve">, and other </w:t>
      </w:r>
      <w:r w:rsidR="00622D99">
        <w:rPr>
          <w:rFonts w:ascii="Calibri" w:eastAsia="Times New Roman" w:hAnsi="Calibri" w:cs="Times New Roman"/>
          <w:bCs/>
          <w:color w:val="000000"/>
          <w:lang w:eastAsia="en-CA"/>
        </w:rPr>
        <w:t>devices,</w:t>
      </w:r>
      <w:r>
        <w:rPr>
          <w:rFonts w:ascii="Calibri" w:eastAsia="Times New Roman" w:hAnsi="Calibri" w:cs="Times New Roman"/>
          <w:bCs/>
          <w:color w:val="000000"/>
          <w:lang w:eastAsia="en-CA"/>
        </w:rPr>
        <w:t xml:space="preserve"> to minimize the health effect</w:t>
      </w:r>
      <w:r w:rsidR="00FF5034">
        <w:rPr>
          <w:rFonts w:ascii="Calibri" w:eastAsia="Times New Roman" w:hAnsi="Calibri" w:cs="Times New Roman"/>
          <w:bCs/>
          <w:color w:val="000000"/>
          <w:lang w:eastAsia="en-CA"/>
        </w:rPr>
        <w:t>s</w:t>
      </w:r>
      <w:r>
        <w:rPr>
          <w:rFonts w:ascii="Calibri" w:eastAsia="Times New Roman" w:hAnsi="Calibri" w:cs="Times New Roman"/>
          <w:bCs/>
          <w:color w:val="000000"/>
          <w:lang w:eastAsia="en-CA"/>
        </w:rPr>
        <w:t xml:space="preserve"> </w:t>
      </w:r>
      <w:r w:rsidR="00FF5034">
        <w:rPr>
          <w:rFonts w:ascii="Calibri" w:eastAsia="Times New Roman" w:hAnsi="Calibri" w:cs="Times New Roman"/>
          <w:bCs/>
          <w:color w:val="000000"/>
          <w:lang w:eastAsia="en-CA"/>
        </w:rPr>
        <w:t xml:space="preserve">on citizens caused by </w:t>
      </w:r>
      <w:r>
        <w:rPr>
          <w:rFonts w:ascii="Calibri" w:eastAsia="Times New Roman" w:hAnsi="Calibri" w:cs="Times New Roman"/>
          <w:bCs/>
          <w:color w:val="000000"/>
          <w:lang w:eastAsia="en-CA"/>
        </w:rPr>
        <w:t xml:space="preserve">smog. </w:t>
      </w:r>
      <w:r w:rsidR="00FF5034">
        <w:rPr>
          <w:rFonts w:ascii="Calibri" w:eastAsia="Times New Roman" w:hAnsi="Calibri" w:cs="Times New Roman"/>
          <w:bCs/>
          <w:color w:val="000000"/>
          <w:lang w:eastAsia="en-CA"/>
        </w:rPr>
        <w:t>O</w:t>
      </w:r>
      <w:r>
        <w:rPr>
          <w:rFonts w:ascii="Calibri" w:eastAsia="Times New Roman" w:hAnsi="Calibri" w:cs="Times New Roman"/>
          <w:bCs/>
          <w:color w:val="000000"/>
          <w:lang w:eastAsia="en-CA"/>
        </w:rPr>
        <w:t xml:space="preserve">ne preventative plan </w:t>
      </w:r>
      <w:r w:rsidR="00FF5034">
        <w:rPr>
          <w:rFonts w:ascii="Calibri" w:eastAsia="Times New Roman" w:hAnsi="Calibri" w:cs="Times New Roman"/>
          <w:bCs/>
          <w:color w:val="000000"/>
          <w:lang w:eastAsia="en-CA"/>
        </w:rPr>
        <w:t xml:space="preserve">to address </w:t>
      </w:r>
      <w:r>
        <w:rPr>
          <w:rFonts w:ascii="Calibri" w:eastAsia="Times New Roman" w:hAnsi="Calibri" w:cs="Times New Roman"/>
          <w:bCs/>
          <w:color w:val="000000"/>
          <w:lang w:eastAsia="en-CA"/>
        </w:rPr>
        <w:t xml:space="preserve">this issue relates </w:t>
      </w:r>
      <w:r w:rsidR="00FF5034">
        <w:rPr>
          <w:rFonts w:ascii="Calibri" w:eastAsia="Times New Roman" w:hAnsi="Calibri" w:cs="Times New Roman"/>
          <w:bCs/>
          <w:color w:val="000000"/>
          <w:lang w:eastAsia="en-CA"/>
        </w:rPr>
        <w:t xml:space="preserve">directly </w:t>
      </w:r>
      <w:r>
        <w:rPr>
          <w:rFonts w:ascii="Calibri" w:eastAsia="Times New Roman" w:hAnsi="Calibri" w:cs="Times New Roman"/>
          <w:bCs/>
          <w:color w:val="000000"/>
          <w:lang w:eastAsia="en-CA"/>
        </w:rPr>
        <w:t>to the amount of Carbon Dioxide released, as per topic 3. In order to reduce the amount of smog in China</w:t>
      </w:r>
      <w:r w:rsidR="00FF5034">
        <w:rPr>
          <w:rFonts w:ascii="Calibri" w:eastAsia="Times New Roman" w:hAnsi="Calibri" w:cs="Times New Roman"/>
          <w:bCs/>
          <w:color w:val="000000"/>
          <w:lang w:eastAsia="en-CA"/>
        </w:rPr>
        <w:t>’</w:t>
      </w:r>
      <w:r>
        <w:rPr>
          <w:rFonts w:ascii="Calibri" w:eastAsia="Times New Roman" w:hAnsi="Calibri" w:cs="Times New Roman"/>
          <w:bCs/>
          <w:color w:val="000000"/>
          <w:lang w:eastAsia="en-CA"/>
        </w:rPr>
        <w:t xml:space="preserve">s major cities, the amount of </w:t>
      </w:r>
      <w:r w:rsidR="00FF5034">
        <w:rPr>
          <w:rFonts w:ascii="Calibri" w:eastAsia="Times New Roman" w:hAnsi="Calibri" w:cs="Times New Roman"/>
          <w:bCs/>
          <w:color w:val="000000"/>
          <w:lang w:eastAsia="en-CA"/>
        </w:rPr>
        <w:t xml:space="preserve">electricity generated by burning </w:t>
      </w:r>
      <w:r>
        <w:rPr>
          <w:rFonts w:ascii="Calibri" w:eastAsia="Times New Roman" w:hAnsi="Calibri" w:cs="Times New Roman"/>
          <w:bCs/>
          <w:color w:val="000000"/>
          <w:lang w:eastAsia="en-CA"/>
        </w:rPr>
        <w:t xml:space="preserve">coal needs to decline. </w:t>
      </w:r>
      <w:r w:rsidR="00FF5034">
        <w:rPr>
          <w:rFonts w:ascii="Calibri" w:eastAsia="Times New Roman" w:hAnsi="Calibri" w:cs="Times New Roman"/>
          <w:bCs/>
          <w:color w:val="000000"/>
          <w:lang w:eastAsia="en-CA"/>
        </w:rPr>
        <w:t>C</w:t>
      </w:r>
      <w:r>
        <w:rPr>
          <w:rFonts w:ascii="Calibri" w:eastAsia="Times New Roman" w:hAnsi="Calibri" w:cs="Times New Roman"/>
          <w:bCs/>
          <w:color w:val="000000"/>
          <w:lang w:eastAsia="en-CA"/>
        </w:rPr>
        <w:t xml:space="preserve">oal </w:t>
      </w:r>
      <w:r w:rsidR="00FF5034">
        <w:rPr>
          <w:rFonts w:ascii="Calibri" w:eastAsia="Times New Roman" w:hAnsi="Calibri" w:cs="Times New Roman"/>
          <w:bCs/>
          <w:color w:val="000000"/>
          <w:lang w:eastAsia="en-CA"/>
        </w:rPr>
        <w:t xml:space="preserve">represents a </w:t>
      </w:r>
      <w:r>
        <w:rPr>
          <w:rFonts w:ascii="Calibri" w:eastAsia="Times New Roman" w:hAnsi="Calibri" w:cs="Times New Roman"/>
          <w:bCs/>
          <w:color w:val="000000"/>
          <w:lang w:eastAsia="en-CA"/>
        </w:rPr>
        <w:t>major energy source</w:t>
      </w:r>
      <w:r w:rsidR="00FF5034">
        <w:rPr>
          <w:rFonts w:ascii="Calibri" w:eastAsia="Times New Roman" w:hAnsi="Calibri" w:cs="Times New Roman"/>
          <w:bCs/>
          <w:color w:val="000000"/>
          <w:lang w:eastAsia="en-CA"/>
        </w:rPr>
        <w:t xml:space="preserve"> for China. That said, there are more carbon neutral energy sources now within the marketplace that China needs to use to a) meet its energy needs, and, b) reduce its carbon footprint. </w:t>
      </w:r>
    </w:p>
    <w:p w:rsidR="00824F0A" w:rsidRDefault="00824F0A" w:rsidP="00824F0A">
      <w:pPr>
        <w:spacing w:after="0" w:line="240" w:lineRule="auto"/>
        <w:rPr>
          <w:rFonts w:ascii="Calibri" w:eastAsia="Times New Roman" w:hAnsi="Calibri" w:cs="Times New Roman"/>
          <w:bCs/>
          <w:color w:val="000000"/>
          <w:lang w:eastAsia="en-CA"/>
        </w:rPr>
      </w:pPr>
    </w:p>
    <w:p w:rsidR="00824F0A" w:rsidRDefault="00824F0A" w:rsidP="00824F0A">
      <w:pPr>
        <w:spacing w:after="0" w:line="240" w:lineRule="auto"/>
        <w:rPr>
          <w:rFonts w:ascii="Calibri" w:eastAsia="Times New Roman" w:hAnsi="Calibri" w:cs="Times New Roman"/>
          <w:bCs/>
          <w:color w:val="000000"/>
          <w:lang w:eastAsia="en-CA"/>
        </w:rPr>
      </w:pPr>
    </w:p>
    <w:p w:rsidR="00A12FE6" w:rsidRDefault="00A12FE6" w:rsidP="00824F0A">
      <w:pPr>
        <w:spacing w:after="0" w:line="240" w:lineRule="auto"/>
        <w:rPr>
          <w:rFonts w:ascii="Calibri" w:eastAsia="Times New Roman" w:hAnsi="Calibri" w:cs="Times New Roman"/>
          <w:bCs/>
          <w:color w:val="000000"/>
          <w:lang w:eastAsia="en-CA"/>
        </w:rPr>
      </w:pPr>
    </w:p>
    <w:p w:rsidR="00A12FE6" w:rsidRDefault="00A12FE6" w:rsidP="00824F0A">
      <w:pPr>
        <w:spacing w:after="0" w:line="240" w:lineRule="auto"/>
        <w:rPr>
          <w:rFonts w:ascii="Calibri" w:eastAsia="Times New Roman" w:hAnsi="Calibri" w:cs="Times New Roman"/>
          <w:bCs/>
          <w:color w:val="000000"/>
          <w:lang w:eastAsia="en-CA"/>
        </w:rPr>
      </w:pPr>
    </w:p>
    <w:p w:rsidR="00A813B4" w:rsidRDefault="00A813B4" w:rsidP="00824F0A">
      <w:pPr>
        <w:spacing w:after="0" w:line="240" w:lineRule="auto"/>
        <w:rPr>
          <w:rFonts w:ascii="Calibri" w:eastAsia="Times New Roman" w:hAnsi="Calibri" w:cs="Times New Roman"/>
          <w:b/>
          <w:bCs/>
          <w:color w:val="000000"/>
          <w:lang w:eastAsia="en-CA"/>
        </w:rPr>
      </w:pPr>
    </w:p>
    <w:p w:rsidR="00824F0A" w:rsidRDefault="00824F0A" w:rsidP="00824F0A">
      <w:pPr>
        <w:spacing w:after="0" w:line="240" w:lineRule="auto"/>
        <w:rPr>
          <w:rFonts w:ascii="Calibri" w:eastAsia="Times New Roman" w:hAnsi="Calibri" w:cs="Times New Roman"/>
          <w:b/>
          <w:bCs/>
          <w:color w:val="000000"/>
          <w:lang w:eastAsia="en-CA"/>
        </w:rPr>
      </w:pPr>
      <w:r w:rsidRPr="00F414E8">
        <w:rPr>
          <w:rFonts w:ascii="Calibri" w:eastAsia="Times New Roman" w:hAnsi="Calibri" w:cs="Times New Roman"/>
          <w:b/>
          <w:bCs/>
          <w:color w:val="000000"/>
          <w:lang w:eastAsia="en-CA"/>
        </w:rPr>
        <w:t>TOPIC 2: CLIMATE REFUGEES</w:t>
      </w:r>
    </w:p>
    <w:p w:rsidR="00824F0A" w:rsidRDefault="00824F0A" w:rsidP="00824F0A">
      <w:pPr>
        <w:spacing w:after="0" w:line="240" w:lineRule="auto"/>
        <w:textAlignment w:val="center"/>
        <w:rPr>
          <w:rFonts w:ascii="Calibri" w:eastAsia="Times New Roman" w:hAnsi="Calibri" w:cs="Times New Roman"/>
          <w:color w:val="000000"/>
          <w:shd w:val="clear" w:color="auto" w:fill="FFFFFF"/>
          <w:lang w:val="en-US" w:eastAsia="en-CA"/>
        </w:rPr>
      </w:pPr>
    </w:p>
    <w:p w:rsidR="00FA54C6" w:rsidRDefault="00824F0A" w:rsidP="00824F0A">
      <w:pPr>
        <w:spacing w:after="0" w:line="240" w:lineRule="auto"/>
        <w:ind w:firstLine="572"/>
        <w:textAlignment w:val="center"/>
        <w:rPr>
          <w:rFonts w:ascii="Calibri" w:eastAsia="Times New Roman" w:hAnsi="Calibri" w:cs="Times New Roman"/>
          <w:color w:val="000000"/>
          <w:shd w:val="clear" w:color="auto" w:fill="FFFFFF"/>
          <w:lang w:val="en-US" w:eastAsia="en-CA"/>
        </w:rPr>
      </w:pPr>
      <w:r>
        <w:rPr>
          <w:rFonts w:ascii="Calibri" w:eastAsia="Times New Roman" w:hAnsi="Calibri" w:cs="Times New Roman"/>
          <w:color w:val="000000"/>
          <w:shd w:val="clear" w:color="auto" w:fill="FFFFFF"/>
          <w:lang w:val="en-US" w:eastAsia="en-CA"/>
        </w:rPr>
        <w:t xml:space="preserve">The issues </w:t>
      </w:r>
      <w:r w:rsidR="00FF5034">
        <w:rPr>
          <w:rFonts w:ascii="Calibri" w:eastAsia="Times New Roman" w:hAnsi="Calibri" w:cs="Times New Roman"/>
          <w:color w:val="000000"/>
          <w:shd w:val="clear" w:color="auto" w:fill="FFFFFF"/>
          <w:lang w:val="en-US" w:eastAsia="en-CA"/>
        </w:rPr>
        <w:t>caused by</w:t>
      </w:r>
      <w:r>
        <w:rPr>
          <w:rFonts w:ascii="Calibri" w:eastAsia="Times New Roman" w:hAnsi="Calibri" w:cs="Times New Roman"/>
          <w:color w:val="000000"/>
          <w:shd w:val="clear" w:color="auto" w:fill="FFFFFF"/>
          <w:lang w:val="en-US" w:eastAsia="en-CA"/>
        </w:rPr>
        <w:t xml:space="preserve"> climate change </w:t>
      </w:r>
      <w:r w:rsidR="00FF5034">
        <w:rPr>
          <w:rFonts w:ascii="Calibri" w:eastAsia="Times New Roman" w:hAnsi="Calibri" w:cs="Times New Roman"/>
          <w:color w:val="000000"/>
          <w:shd w:val="clear" w:color="auto" w:fill="FFFFFF"/>
          <w:lang w:val="en-US" w:eastAsia="en-CA"/>
        </w:rPr>
        <w:t>are not limited to</w:t>
      </w:r>
      <w:r>
        <w:rPr>
          <w:rFonts w:ascii="Calibri" w:eastAsia="Times New Roman" w:hAnsi="Calibri" w:cs="Times New Roman"/>
          <w:color w:val="000000"/>
          <w:shd w:val="clear" w:color="auto" w:fill="FFFFFF"/>
          <w:lang w:val="en-US" w:eastAsia="en-CA"/>
        </w:rPr>
        <w:t xml:space="preserve"> human health and natural disasters. One</w:t>
      </w:r>
      <w:r w:rsidR="008722BE">
        <w:rPr>
          <w:rFonts w:ascii="Calibri" w:eastAsia="Times New Roman" w:hAnsi="Calibri" w:cs="Times New Roman"/>
          <w:color w:val="000000"/>
          <w:shd w:val="clear" w:color="auto" w:fill="FFFFFF"/>
          <w:lang w:val="en-US" w:eastAsia="en-CA"/>
        </w:rPr>
        <w:t xml:space="preserve"> of the latest issues</w:t>
      </w:r>
      <w:r>
        <w:rPr>
          <w:rFonts w:ascii="Calibri" w:eastAsia="Times New Roman" w:hAnsi="Calibri" w:cs="Times New Roman"/>
          <w:color w:val="000000"/>
          <w:shd w:val="clear" w:color="auto" w:fill="FFFFFF"/>
          <w:lang w:val="en-US" w:eastAsia="en-CA"/>
        </w:rPr>
        <w:t xml:space="preserve"> at the forefront of climate change</w:t>
      </w:r>
      <w:r w:rsidR="008722BE">
        <w:rPr>
          <w:rFonts w:ascii="Calibri" w:eastAsia="Times New Roman" w:hAnsi="Calibri" w:cs="Times New Roman"/>
          <w:color w:val="000000"/>
          <w:shd w:val="clear" w:color="auto" w:fill="FFFFFF"/>
          <w:lang w:val="en-US" w:eastAsia="en-CA"/>
        </w:rPr>
        <w:t xml:space="preserve"> are</w:t>
      </w:r>
      <w:r w:rsidR="00FF5034">
        <w:rPr>
          <w:rFonts w:ascii="Calibri" w:eastAsia="Times New Roman" w:hAnsi="Calibri" w:cs="Times New Roman"/>
          <w:color w:val="000000"/>
          <w:shd w:val="clear" w:color="auto" w:fill="FFFFFF"/>
          <w:lang w:val="en-US" w:eastAsia="en-CA"/>
        </w:rPr>
        <w:t xml:space="preserve"> </w:t>
      </w:r>
      <w:r>
        <w:rPr>
          <w:rFonts w:ascii="Calibri" w:eastAsia="Times New Roman" w:hAnsi="Calibri" w:cs="Times New Roman"/>
          <w:color w:val="000000"/>
          <w:shd w:val="clear" w:color="auto" w:fill="FFFFFF"/>
          <w:lang w:val="en-US" w:eastAsia="en-CA"/>
        </w:rPr>
        <w:t>refugees</w:t>
      </w:r>
      <w:r w:rsidR="00FF5034">
        <w:rPr>
          <w:rFonts w:ascii="Calibri" w:eastAsia="Times New Roman" w:hAnsi="Calibri" w:cs="Times New Roman"/>
          <w:color w:val="000000"/>
          <w:shd w:val="clear" w:color="auto" w:fill="FFFFFF"/>
          <w:lang w:val="en-US" w:eastAsia="en-CA"/>
        </w:rPr>
        <w:t>.</w:t>
      </w:r>
      <w:r>
        <w:rPr>
          <w:rFonts w:ascii="Calibri" w:eastAsia="Times New Roman" w:hAnsi="Calibri" w:cs="Times New Roman"/>
          <w:color w:val="000000"/>
          <w:shd w:val="clear" w:color="auto" w:fill="FFFFFF"/>
          <w:lang w:val="en-US" w:eastAsia="en-CA"/>
        </w:rPr>
        <w:t xml:space="preserve"> In China many people now carry the title of ‘climate refugee’ as they are forced to flee their homes in order to escape the adverse effects of climate change.</w:t>
      </w:r>
      <w:r>
        <w:rPr>
          <w:rStyle w:val="FootnoteReference"/>
          <w:rFonts w:ascii="Calibri" w:eastAsia="Times New Roman" w:hAnsi="Calibri" w:cs="Times New Roman"/>
          <w:color w:val="000000"/>
          <w:shd w:val="clear" w:color="auto" w:fill="FFFFFF"/>
          <w:lang w:val="en-US" w:eastAsia="en-CA"/>
        </w:rPr>
        <w:footnoteReference w:id="9"/>
      </w:r>
      <w:r>
        <w:rPr>
          <w:rFonts w:ascii="Calibri" w:eastAsia="Times New Roman" w:hAnsi="Calibri" w:cs="Times New Roman"/>
          <w:color w:val="000000"/>
          <w:shd w:val="clear" w:color="auto" w:fill="FFFFFF"/>
          <w:lang w:val="en-US" w:eastAsia="en-CA"/>
        </w:rPr>
        <w:t xml:space="preserve"> Globally the resettlement of climate refugees is reaching the tens of millions, most of which is occurring in Asia and the Middle – East.</w:t>
      </w:r>
      <w:r>
        <w:rPr>
          <w:rStyle w:val="FootnoteReference"/>
          <w:rFonts w:ascii="Calibri" w:eastAsia="Times New Roman" w:hAnsi="Calibri" w:cs="Times New Roman"/>
          <w:color w:val="000000"/>
          <w:shd w:val="clear" w:color="auto" w:fill="FFFFFF"/>
          <w:lang w:val="en-US" w:eastAsia="en-CA"/>
        </w:rPr>
        <w:footnoteReference w:id="10"/>
      </w:r>
      <w:r>
        <w:rPr>
          <w:rFonts w:ascii="Calibri" w:eastAsia="Times New Roman" w:hAnsi="Calibri" w:cs="Times New Roman"/>
          <w:color w:val="000000"/>
          <w:shd w:val="clear" w:color="auto" w:fill="FFFFFF"/>
          <w:lang w:val="en-US" w:eastAsia="en-CA"/>
        </w:rPr>
        <w:t xml:space="preserve"> The issue of climate refugees is undoubtedly an important one</w:t>
      </w:r>
      <w:r w:rsidR="00C65016">
        <w:rPr>
          <w:rFonts w:ascii="Calibri" w:eastAsia="Times New Roman" w:hAnsi="Calibri" w:cs="Times New Roman"/>
          <w:color w:val="000000"/>
          <w:shd w:val="clear" w:color="auto" w:fill="FFFFFF"/>
          <w:lang w:val="en-US" w:eastAsia="en-CA"/>
        </w:rPr>
        <w:t xml:space="preserve">. </w:t>
      </w:r>
      <w:r>
        <w:rPr>
          <w:rFonts w:ascii="Calibri" w:eastAsia="Times New Roman" w:hAnsi="Calibri" w:cs="Times New Roman"/>
          <w:color w:val="000000"/>
          <w:shd w:val="clear" w:color="auto" w:fill="FFFFFF"/>
          <w:lang w:val="en-US" w:eastAsia="en-CA"/>
        </w:rPr>
        <w:t xml:space="preserve"> </w:t>
      </w:r>
      <w:r w:rsidR="00C65016">
        <w:rPr>
          <w:rFonts w:ascii="Calibri" w:eastAsia="Times New Roman" w:hAnsi="Calibri" w:cs="Times New Roman"/>
          <w:color w:val="000000"/>
          <w:shd w:val="clear" w:color="auto" w:fill="FFFFFF"/>
          <w:lang w:val="en-US" w:eastAsia="en-CA"/>
        </w:rPr>
        <w:t xml:space="preserve">Collectively, nations throughout the world </w:t>
      </w:r>
      <w:r>
        <w:rPr>
          <w:rFonts w:ascii="Calibri" w:eastAsia="Times New Roman" w:hAnsi="Calibri" w:cs="Times New Roman"/>
          <w:color w:val="000000"/>
          <w:shd w:val="clear" w:color="auto" w:fill="FFFFFF"/>
          <w:lang w:val="en-US" w:eastAsia="en-CA"/>
        </w:rPr>
        <w:t xml:space="preserve">face the challenge of providing a solution for </w:t>
      </w:r>
      <w:r w:rsidRPr="00937E29">
        <w:rPr>
          <w:rFonts w:ascii="Calibri" w:eastAsia="Times New Roman" w:hAnsi="Calibri" w:cs="Times New Roman"/>
          <w:color w:val="000000"/>
          <w:shd w:val="clear" w:color="auto" w:fill="FFFFFF"/>
          <w:lang w:val="en-US" w:eastAsia="en-CA"/>
        </w:rPr>
        <w:t>43 million people worldwide</w:t>
      </w:r>
      <w:r>
        <w:rPr>
          <w:rFonts w:ascii="Calibri" w:eastAsia="Times New Roman" w:hAnsi="Calibri" w:cs="Times New Roman"/>
          <w:color w:val="000000"/>
          <w:shd w:val="clear" w:color="auto" w:fill="FFFFFF"/>
          <w:lang w:val="en-US" w:eastAsia="en-CA"/>
        </w:rPr>
        <w:t xml:space="preserve"> that are classified as refugees or displaced persons.</w:t>
      </w:r>
      <w:r w:rsidR="00C65016" w:rsidRPr="00C65016">
        <w:rPr>
          <w:rStyle w:val="FootnoteReference"/>
          <w:rFonts w:ascii="Calibri" w:eastAsia="Times New Roman" w:hAnsi="Calibri" w:cs="Times New Roman"/>
          <w:color w:val="000000"/>
          <w:shd w:val="clear" w:color="auto" w:fill="FFFFFF"/>
          <w:lang w:val="en-US" w:eastAsia="en-CA"/>
        </w:rPr>
        <w:t xml:space="preserve"> </w:t>
      </w:r>
      <w:r w:rsidR="00C65016">
        <w:rPr>
          <w:rStyle w:val="FootnoteReference"/>
          <w:rFonts w:ascii="Calibri" w:eastAsia="Times New Roman" w:hAnsi="Calibri" w:cs="Times New Roman"/>
          <w:color w:val="000000"/>
          <w:shd w:val="clear" w:color="auto" w:fill="FFFFFF"/>
          <w:lang w:val="en-US" w:eastAsia="en-CA"/>
        </w:rPr>
        <w:footnoteReference w:id="11"/>
      </w:r>
      <w:r>
        <w:rPr>
          <w:rFonts w:ascii="Calibri" w:eastAsia="Times New Roman" w:hAnsi="Calibri" w:cs="Times New Roman"/>
          <w:color w:val="000000"/>
          <w:shd w:val="clear" w:color="auto" w:fill="FFFFFF"/>
          <w:lang w:val="en-US" w:eastAsia="en-CA"/>
        </w:rPr>
        <w:t xml:space="preserve"> The added challenge of climate refugees is that they can be prevented in a manner that benefits the world in other ways as well. </w:t>
      </w:r>
      <w:r w:rsidRPr="00BD6854">
        <w:rPr>
          <w:rFonts w:ascii="Calibri" w:eastAsia="Times New Roman" w:hAnsi="Calibri" w:cs="Times New Roman"/>
          <w:color w:val="000000"/>
          <w:shd w:val="clear" w:color="auto" w:fill="FFFFFF"/>
          <w:lang w:val="en-US" w:eastAsia="en-CA"/>
        </w:rPr>
        <w:t>China proposes a combined plan integrating the short-term aim of resettling climate refugees and rebuilding infrastructure damages, as well as a long-term objective of disaster prevention.</w:t>
      </w:r>
      <w:r>
        <w:rPr>
          <w:rFonts w:ascii="Calibri" w:eastAsia="Times New Roman" w:hAnsi="Calibri" w:cs="Times New Roman"/>
          <w:color w:val="000000"/>
          <w:shd w:val="clear" w:color="auto" w:fill="FFFFFF"/>
          <w:lang w:val="en-US" w:eastAsia="en-CA"/>
        </w:rPr>
        <w:t xml:space="preserve"> </w:t>
      </w:r>
      <w:r w:rsidR="00FA54C6">
        <w:rPr>
          <w:rFonts w:ascii="Calibri" w:eastAsia="Times New Roman" w:hAnsi="Calibri" w:cs="Times New Roman"/>
          <w:color w:val="000000"/>
          <w:shd w:val="clear" w:color="auto" w:fill="FFFFFF"/>
          <w:lang w:val="en-US" w:eastAsia="en-CA"/>
        </w:rPr>
        <w:t>P</w:t>
      </w:r>
      <w:r>
        <w:rPr>
          <w:rFonts w:ascii="Calibri" w:eastAsia="Times New Roman" w:hAnsi="Calibri" w:cs="Times New Roman"/>
          <w:color w:val="000000"/>
          <w:shd w:val="clear" w:color="auto" w:fill="FFFFFF"/>
          <w:lang w:val="en-US" w:eastAsia="en-CA"/>
        </w:rPr>
        <w:t xml:space="preserve">roblems that </w:t>
      </w:r>
      <w:r w:rsidR="00FA54C6">
        <w:rPr>
          <w:rFonts w:ascii="Calibri" w:eastAsia="Times New Roman" w:hAnsi="Calibri" w:cs="Times New Roman"/>
          <w:color w:val="000000"/>
          <w:shd w:val="clear" w:color="auto" w:fill="FFFFFF"/>
          <w:lang w:val="en-US" w:eastAsia="en-CA"/>
        </w:rPr>
        <w:t xml:space="preserve">lead to citizens becoming </w:t>
      </w:r>
      <w:r>
        <w:rPr>
          <w:rFonts w:ascii="Calibri" w:eastAsia="Times New Roman" w:hAnsi="Calibri" w:cs="Times New Roman"/>
          <w:color w:val="000000"/>
          <w:shd w:val="clear" w:color="auto" w:fill="FFFFFF"/>
          <w:lang w:val="en-US" w:eastAsia="en-CA"/>
        </w:rPr>
        <w:t xml:space="preserve">climate refugees, </w:t>
      </w:r>
      <w:r w:rsidR="00FA54C6">
        <w:rPr>
          <w:rFonts w:ascii="Calibri" w:eastAsia="Times New Roman" w:hAnsi="Calibri" w:cs="Times New Roman"/>
          <w:color w:val="000000"/>
          <w:shd w:val="clear" w:color="auto" w:fill="FFFFFF"/>
          <w:lang w:val="en-US" w:eastAsia="en-CA"/>
        </w:rPr>
        <w:t>including</w:t>
      </w:r>
      <w:r>
        <w:rPr>
          <w:rFonts w:ascii="Calibri" w:eastAsia="Times New Roman" w:hAnsi="Calibri" w:cs="Times New Roman"/>
          <w:color w:val="000000"/>
          <w:shd w:val="clear" w:color="auto" w:fill="FFFFFF"/>
          <w:lang w:val="en-US" w:eastAsia="en-CA"/>
        </w:rPr>
        <w:t xml:space="preserve"> natural disasters and areas</w:t>
      </w:r>
      <w:r w:rsidR="00FA54C6">
        <w:rPr>
          <w:rFonts w:ascii="Calibri" w:eastAsia="Times New Roman" w:hAnsi="Calibri" w:cs="Times New Roman"/>
          <w:color w:val="000000"/>
          <w:shd w:val="clear" w:color="auto" w:fill="FFFFFF"/>
          <w:lang w:val="en-US" w:eastAsia="en-CA"/>
        </w:rPr>
        <w:t xml:space="preserve"> that become uninhabitable</w:t>
      </w:r>
      <w:r>
        <w:rPr>
          <w:rFonts w:ascii="Calibri" w:eastAsia="Times New Roman" w:hAnsi="Calibri" w:cs="Times New Roman"/>
          <w:color w:val="000000"/>
          <w:shd w:val="clear" w:color="auto" w:fill="FFFFFF"/>
          <w:lang w:val="en-US" w:eastAsia="en-CA"/>
        </w:rPr>
        <w:t>, we would also be reducing the other negative effects of climate change, such as the spread of infectious diseases</w:t>
      </w:r>
      <w:r w:rsidR="00FA54C6">
        <w:rPr>
          <w:rFonts w:ascii="Calibri" w:eastAsia="Times New Roman" w:hAnsi="Calibri" w:cs="Times New Roman"/>
          <w:color w:val="000000"/>
          <w:shd w:val="clear" w:color="auto" w:fill="FFFFFF"/>
          <w:lang w:val="en-US" w:eastAsia="en-CA"/>
        </w:rPr>
        <w:t xml:space="preserve"> and</w:t>
      </w:r>
      <w:r>
        <w:rPr>
          <w:rFonts w:ascii="Calibri" w:eastAsia="Times New Roman" w:hAnsi="Calibri" w:cs="Times New Roman"/>
          <w:color w:val="000000"/>
          <w:shd w:val="clear" w:color="auto" w:fill="FFFFFF"/>
          <w:lang w:val="en-US" w:eastAsia="en-CA"/>
        </w:rPr>
        <w:t xml:space="preserve"> increase in </w:t>
      </w:r>
      <w:r w:rsidR="00FA54C6">
        <w:rPr>
          <w:rFonts w:ascii="Calibri" w:eastAsia="Times New Roman" w:hAnsi="Calibri" w:cs="Times New Roman"/>
          <w:color w:val="000000"/>
          <w:shd w:val="clear" w:color="auto" w:fill="FFFFFF"/>
          <w:lang w:val="en-US" w:eastAsia="en-CA"/>
        </w:rPr>
        <w:t xml:space="preserve">sea </w:t>
      </w:r>
      <w:r>
        <w:rPr>
          <w:rFonts w:ascii="Calibri" w:eastAsia="Times New Roman" w:hAnsi="Calibri" w:cs="Times New Roman"/>
          <w:color w:val="000000"/>
          <w:shd w:val="clear" w:color="auto" w:fill="FFFFFF"/>
          <w:lang w:val="en-US" w:eastAsia="en-CA"/>
        </w:rPr>
        <w:t>levels</w:t>
      </w:r>
      <w:r w:rsidR="00FA54C6">
        <w:rPr>
          <w:rFonts w:ascii="Calibri" w:eastAsia="Times New Roman" w:hAnsi="Calibri" w:cs="Times New Roman"/>
          <w:color w:val="000000"/>
          <w:shd w:val="clear" w:color="auto" w:fill="FFFFFF"/>
          <w:lang w:val="en-US" w:eastAsia="en-CA"/>
        </w:rPr>
        <w:t>.</w:t>
      </w:r>
      <w:r>
        <w:rPr>
          <w:rFonts w:ascii="Calibri" w:eastAsia="Times New Roman" w:hAnsi="Calibri" w:cs="Times New Roman"/>
          <w:color w:val="000000"/>
          <w:shd w:val="clear" w:color="auto" w:fill="FFFFFF"/>
          <w:lang w:val="en-US" w:eastAsia="en-CA"/>
        </w:rPr>
        <w:t xml:space="preserve"> </w:t>
      </w:r>
    </w:p>
    <w:p w:rsidR="00FA54C6" w:rsidRDefault="00FA54C6" w:rsidP="00824F0A">
      <w:pPr>
        <w:spacing w:after="0" w:line="240" w:lineRule="auto"/>
        <w:ind w:firstLine="572"/>
        <w:textAlignment w:val="center"/>
        <w:rPr>
          <w:rFonts w:ascii="Calibri" w:eastAsia="Times New Roman" w:hAnsi="Calibri" w:cs="Times New Roman"/>
          <w:color w:val="000000"/>
          <w:shd w:val="clear" w:color="auto" w:fill="FFFFFF"/>
          <w:lang w:val="en-US" w:eastAsia="en-CA"/>
        </w:rPr>
      </w:pPr>
    </w:p>
    <w:p w:rsidR="00824F0A" w:rsidRDefault="00824F0A" w:rsidP="00824F0A">
      <w:pPr>
        <w:spacing w:after="0" w:line="240" w:lineRule="auto"/>
        <w:ind w:firstLine="572"/>
        <w:textAlignment w:val="center"/>
        <w:rPr>
          <w:rFonts w:ascii="Calibri" w:eastAsia="Times New Roman" w:hAnsi="Calibri" w:cs="Times New Roman"/>
          <w:color w:val="000000"/>
          <w:shd w:val="clear" w:color="auto" w:fill="FFFFFF"/>
          <w:lang w:val="en-US" w:eastAsia="en-CA"/>
        </w:rPr>
      </w:pPr>
      <w:r>
        <w:rPr>
          <w:rFonts w:ascii="Calibri" w:eastAsia="Times New Roman" w:hAnsi="Calibri" w:cs="Times New Roman"/>
          <w:color w:val="000000"/>
          <w:shd w:val="clear" w:color="auto" w:fill="FFFFFF"/>
          <w:lang w:val="en-US" w:eastAsia="en-CA"/>
        </w:rPr>
        <w:t xml:space="preserve">At present time China has already put into place a plan similar to the UN’s suggested Natural Disaster Emergency Response Plan in an attempt to combat the </w:t>
      </w:r>
      <w:r w:rsidR="00FA54C6">
        <w:rPr>
          <w:rFonts w:ascii="Calibri" w:eastAsia="Times New Roman" w:hAnsi="Calibri" w:cs="Times New Roman"/>
          <w:color w:val="000000"/>
          <w:shd w:val="clear" w:color="auto" w:fill="FFFFFF"/>
          <w:lang w:val="en-US" w:eastAsia="en-CA"/>
        </w:rPr>
        <w:t xml:space="preserve">climate refugee </w:t>
      </w:r>
      <w:r>
        <w:rPr>
          <w:rFonts w:ascii="Calibri" w:eastAsia="Times New Roman" w:hAnsi="Calibri" w:cs="Times New Roman"/>
          <w:color w:val="000000"/>
          <w:shd w:val="clear" w:color="auto" w:fill="FFFFFF"/>
          <w:lang w:val="en-US" w:eastAsia="en-CA"/>
        </w:rPr>
        <w:t>problem</w:t>
      </w:r>
      <w:r w:rsidR="00FA54C6">
        <w:rPr>
          <w:rFonts w:ascii="Calibri" w:eastAsia="Times New Roman" w:hAnsi="Calibri" w:cs="Times New Roman"/>
          <w:color w:val="000000"/>
          <w:shd w:val="clear" w:color="auto" w:fill="FFFFFF"/>
          <w:lang w:val="en-US" w:eastAsia="en-CA"/>
        </w:rPr>
        <w:t xml:space="preserve">. </w:t>
      </w:r>
      <w:r>
        <w:rPr>
          <w:rFonts w:ascii="Calibri" w:eastAsia="Times New Roman" w:hAnsi="Calibri" w:cs="Times New Roman"/>
          <w:color w:val="000000"/>
          <w:shd w:val="clear" w:color="auto" w:fill="FFFFFF"/>
          <w:lang w:val="en-US" w:eastAsia="en-CA"/>
        </w:rPr>
        <w:t>T</w:t>
      </w:r>
      <w:r w:rsidR="00BD6854">
        <w:rPr>
          <w:rFonts w:ascii="Calibri" w:eastAsia="Times New Roman" w:hAnsi="Calibri" w:cs="Times New Roman"/>
          <w:color w:val="000000"/>
          <w:shd w:val="clear" w:color="auto" w:fill="FFFFFF"/>
          <w:lang w:val="en-US" w:eastAsia="en-CA"/>
        </w:rPr>
        <w:t>his plan lays out in detail the current steps in place to combat the devastation that follows natural disasters, but one of China’s goals is to build off of this for even greater emergency preparedness.</w:t>
      </w:r>
      <w:r>
        <w:rPr>
          <w:rFonts w:ascii="Calibri" w:eastAsia="Times New Roman" w:hAnsi="Calibri" w:cs="Times New Roman"/>
          <w:color w:val="000000"/>
          <w:shd w:val="clear" w:color="auto" w:fill="FFFFFF"/>
          <w:lang w:val="en-US" w:eastAsia="en-CA"/>
        </w:rPr>
        <w:t xml:space="preserve"> One of unique aspects of </w:t>
      </w:r>
      <w:r w:rsidR="00FA54C6">
        <w:rPr>
          <w:rFonts w:ascii="Calibri" w:eastAsia="Times New Roman" w:hAnsi="Calibri" w:cs="Times New Roman"/>
          <w:color w:val="000000"/>
          <w:shd w:val="clear" w:color="auto" w:fill="FFFFFF"/>
          <w:lang w:val="en-US" w:eastAsia="en-CA"/>
        </w:rPr>
        <w:t xml:space="preserve">the climate refugee </w:t>
      </w:r>
      <w:r>
        <w:rPr>
          <w:rFonts w:ascii="Calibri" w:eastAsia="Times New Roman" w:hAnsi="Calibri" w:cs="Times New Roman"/>
          <w:color w:val="000000"/>
          <w:shd w:val="clear" w:color="auto" w:fill="FFFFFF"/>
          <w:lang w:val="en-US" w:eastAsia="en-CA"/>
        </w:rPr>
        <w:t xml:space="preserve">problem </w:t>
      </w:r>
      <w:r w:rsidR="00FA54C6">
        <w:rPr>
          <w:rFonts w:ascii="Calibri" w:eastAsia="Times New Roman" w:hAnsi="Calibri" w:cs="Times New Roman"/>
          <w:color w:val="000000"/>
          <w:shd w:val="clear" w:color="auto" w:fill="FFFFFF"/>
          <w:lang w:val="en-US" w:eastAsia="en-CA"/>
        </w:rPr>
        <w:t xml:space="preserve">in </w:t>
      </w:r>
      <w:r>
        <w:rPr>
          <w:rFonts w:ascii="Calibri" w:eastAsia="Times New Roman" w:hAnsi="Calibri" w:cs="Times New Roman"/>
          <w:color w:val="000000"/>
          <w:shd w:val="clear" w:color="auto" w:fill="FFFFFF"/>
          <w:lang w:val="en-US" w:eastAsia="en-CA"/>
        </w:rPr>
        <w:t>China</w:t>
      </w:r>
      <w:r w:rsidR="00FA54C6">
        <w:rPr>
          <w:rFonts w:ascii="Calibri" w:eastAsia="Times New Roman" w:hAnsi="Calibri" w:cs="Times New Roman"/>
          <w:color w:val="000000"/>
          <w:shd w:val="clear" w:color="auto" w:fill="FFFFFF"/>
          <w:lang w:val="en-US" w:eastAsia="en-CA"/>
        </w:rPr>
        <w:t xml:space="preserve"> </w:t>
      </w:r>
      <w:r>
        <w:rPr>
          <w:rFonts w:ascii="Calibri" w:eastAsia="Times New Roman" w:hAnsi="Calibri" w:cs="Times New Roman"/>
          <w:color w:val="000000"/>
          <w:shd w:val="clear" w:color="auto" w:fill="FFFFFF"/>
          <w:lang w:val="en-US" w:eastAsia="en-CA"/>
        </w:rPr>
        <w:t xml:space="preserve">is the </w:t>
      </w:r>
      <w:r w:rsidR="00FA54C6">
        <w:rPr>
          <w:rFonts w:ascii="Calibri" w:eastAsia="Times New Roman" w:hAnsi="Calibri" w:cs="Times New Roman"/>
          <w:color w:val="000000"/>
          <w:shd w:val="clear" w:color="auto" w:fill="FFFFFF"/>
          <w:lang w:val="en-US" w:eastAsia="en-CA"/>
        </w:rPr>
        <w:t xml:space="preserve">level of displaced citizens </w:t>
      </w:r>
      <w:r>
        <w:rPr>
          <w:rFonts w:ascii="Calibri" w:eastAsia="Times New Roman" w:hAnsi="Calibri" w:cs="Times New Roman"/>
          <w:color w:val="000000"/>
          <w:shd w:val="clear" w:color="auto" w:fill="FFFFFF"/>
          <w:lang w:val="en-US" w:eastAsia="en-CA"/>
        </w:rPr>
        <w:t>within the country itself.</w:t>
      </w:r>
      <w:r>
        <w:rPr>
          <w:rStyle w:val="FootnoteReference"/>
          <w:rFonts w:ascii="Calibri" w:eastAsia="Times New Roman" w:hAnsi="Calibri" w:cs="Times New Roman"/>
          <w:color w:val="000000"/>
          <w:shd w:val="clear" w:color="auto" w:fill="FFFFFF"/>
          <w:lang w:val="en-US" w:eastAsia="en-CA"/>
        </w:rPr>
        <w:footnoteReference w:id="12"/>
      </w:r>
      <w:r>
        <w:rPr>
          <w:rFonts w:ascii="Calibri" w:eastAsia="Times New Roman" w:hAnsi="Calibri" w:cs="Times New Roman"/>
          <w:color w:val="000000"/>
          <w:shd w:val="clear" w:color="auto" w:fill="FFFFFF"/>
          <w:lang w:val="en-US" w:eastAsia="en-CA"/>
        </w:rPr>
        <w:t xml:space="preserve"> The variety of issues due to climate change experienced in China is </w:t>
      </w:r>
      <w:r w:rsidR="00FA54C6">
        <w:rPr>
          <w:rFonts w:ascii="Calibri" w:eastAsia="Times New Roman" w:hAnsi="Calibri" w:cs="Times New Roman"/>
          <w:color w:val="000000"/>
          <w:shd w:val="clear" w:color="auto" w:fill="FFFFFF"/>
          <w:lang w:val="en-US" w:eastAsia="en-CA"/>
        </w:rPr>
        <w:t xml:space="preserve">different </w:t>
      </w:r>
      <w:r>
        <w:rPr>
          <w:rFonts w:ascii="Calibri" w:eastAsia="Times New Roman" w:hAnsi="Calibri" w:cs="Times New Roman"/>
          <w:color w:val="000000"/>
          <w:shd w:val="clear" w:color="auto" w:fill="FFFFFF"/>
          <w:lang w:val="en-US" w:eastAsia="en-CA"/>
        </w:rPr>
        <w:t>in rural and urban situations. In large cities the thick and toxic smog that coats most urban centers causes citizens to seek other potential places for residence in more rural locations. On the other hand</w:t>
      </w:r>
      <w:r w:rsidR="00FA54C6">
        <w:rPr>
          <w:rFonts w:ascii="Calibri" w:eastAsia="Times New Roman" w:hAnsi="Calibri" w:cs="Times New Roman"/>
          <w:color w:val="000000"/>
          <w:shd w:val="clear" w:color="auto" w:fill="FFFFFF"/>
          <w:lang w:val="en-US" w:eastAsia="en-CA"/>
        </w:rPr>
        <w:t>,</w:t>
      </w:r>
      <w:r>
        <w:rPr>
          <w:rFonts w:ascii="Calibri" w:eastAsia="Times New Roman" w:hAnsi="Calibri" w:cs="Times New Roman"/>
          <w:color w:val="000000"/>
          <w:shd w:val="clear" w:color="auto" w:fill="FFFFFF"/>
          <w:lang w:val="en-US" w:eastAsia="en-CA"/>
        </w:rPr>
        <w:t xml:space="preserve"> people living in these more rural areas face problems such as mudslides, typhoons and floods that cause them to migrate to the perceived safety offered </w:t>
      </w:r>
      <w:r w:rsidR="00FA54C6">
        <w:rPr>
          <w:rFonts w:ascii="Calibri" w:eastAsia="Times New Roman" w:hAnsi="Calibri" w:cs="Times New Roman"/>
          <w:color w:val="000000"/>
          <w:shd w:val="clear" w:color="auto" w:fill="FFFFFF"/>
          <w:lang w:val="en-US" w:eastAsia="en-CA"/>
        </w:rPr>
        <w:t>within</w:t>
      </w:r>
      <w:r>
        <w:rPr>
          <w:rFonts w:ascii="Calibri" w:eastAsia="Times New Roman" w:hAnsi="Calibri" w:cs="Times New Roman"/>
          <w:color w:val="000000"/>
          <w:shd w:val="clear" w:color="auto" w:fill="FFFFFF"/>
          <w:lang w:val="en-US" w:eastAsia="en-CA"/>
        </w:rPr>
        <w:t xml:space="preserve"> urban </w:t>
      </w:r>
      <w:r w:rsidR="00FA54C6">
        <w:rPr>
          <w:rFonts w:ascii="Calibri" w:eastAsia="Times New Roman" w:hAnsi="Calibri" w:cs="Times New Roman"/>
          <w:color w:val="000000"/>
          <w:shd w:val="clear" w:color="auto" w:fill="FFFFFF"/>
          <w:lang w:val="en-US" w:eastAsia="en-CA"/>
        </w:rPr>
        <w:t>settings</w:t>
      </w:r>
      <w:r>
        <w:rPr>
          <w:rFonts w:ascii="Calibri" w:eastAsia="Times New Roman" w:hAnsi="Calibri" w:cs="Times New Roman"/>
          <w:color w:val="000000"/>
          <w:shd w:val="clear" w:color="auto" w:fill="FFFFFF"/>
          <w:lang w:val="en-US" w:eastAsia="en-CA"/>
        </w:rPr>
        <w:t>. This constant back and forth with no foreseen solution in the near future is not the way that the delegation of China proposes to continue. This issue is incredibly relevant and important to China so instead we propose working together to not only find ways to aid climate refugees</w:t>
      </w:r>
      <w:r w:rsidR="00FA54C6">
        <w:rPr>
          <w:rFonts w:ascii="Calibri" w:eastAsia="Times New Roman" w:hAnsi="Calibri" w:cs="Times New Roman"/>
          <w:color w:val="000000"/>
          <w:shd w:val="clear" w:color="auto" w:fill="FFFFFF"/>
          <w:lang w:val="en-US" w:eastAsia="en-CA"/>
        </w:rPr>
        <w:t>,</w:t>
      </w:r>
      <w:r>
        <w:rPr>
          <w:rFonts w:ascii="Calibri" w:eastAsia="Times New Roman" w:hAnsi="Calibri" w:cs="Times New Roman"/>
          <w:color w:val="000000"/>
          <w:shd w:val="clear" w:color="auto" w:fill="FFFFFF"/>
          <w:lang w:val="en-US" w:eastAsia="en-CA"/>
        </w:rPr>
        <w:t xml:space="preserve"> but also</w:t>
      </w:r>
      <w:r w:rsidR="00FA54C6">
        <w:rPr>
          <w:rFonts w:ascii="Calibri" w:eastAsia="Times New Roman" w:hAnsi="Calibri" w:cs="Times New Roman"/>
          <w:color w:val="000000"/>
          <w:shd w:val="clear" w:color="auto" w:fill="FFFFFF"/>
          <w:lang w:val="en-US" w:eastAsia="en-CA"/>
        </w:rPr>
        <w:t>,</w:t>
      </w:r>
      <w:r>
        <w:rPr>
          <w:rFonts w:ascii="Calibri" w:eastAsia="Times New Roman" w:hAnsi="Calibri" w:cs="Times New Roman"/>
          <w:color w:val="000000"/>
          <w:shd w:val="clear" w:color="auto" w:fill="FFFFFF"/>
          <w:lang w:val="en-US" w:eastAsia="en-CA"/>
        </w:rPr>
        <w:t xml:space="preserve"> to halt the cause of these refugees in the first place. </w:t>
      </w:r>
    </w:p>
    <w:p w:rsidR="00824F0A" w:rsidRDefault="00824F0A" w:rsidP="00824F0A">
      <w:pPr>
        <w:spacing w:after="0" w:line="240" w:lineRule="auto"/>
        <w:ind w:firstLine="572"/>
        <w:textAlignment w:val="center"/>
        <w:rPr>
          <w:rFonts w:ascii="Calibri" w:eastAsia="Times New Roman" w:hAnsi="Calibri" w:cs="Times New Roman"/>
          <w:color w:val="000000"/>
          <w:lang w:eastAsia="en-CA"/>
        </w:rPr>
      </w:pPr>
    </w:p>
    <w:p w:rsidR="00A813B4" w:rsidRPr="00A813B4" w:rsidRDefault="00824F0A" w:rsidP="00A813B4">
      <w:pPr>
        <w:spacing w:after="0" w:line="240" w:lineRule="auto"/>
        <w:ind w:firstLine="572"/>
        <w:textAlignment w:val="center"/>
        <w:rPr>
          <w:rFonts w:ascii="Calibri" w:eastAsia="Times New Roman" w:hAnsi="Calibri" w:cs="Times New Roman"/>
          <w:color w:val="000000"/>
          <w:shd w:val="clear" w:color="auto" w:fill="FFFFFF"/>
          <w:lang w:val="en-US" w:eastAsia="en-CA"/>
        </w:rPr>
      </w:pPr>
      <w:r>
        <w:rPr>
          <w:rFonts w:ascii="Calibri" w:eastAsia="Times New Roman" w:hAnsi="Calibri" w:cs="Times New Roman"/>
          <w:color w:val="000000"/>
          <w:shd w:val="clear" w:color="auto" w:fill="FFFFFF"/>
          <w:lang w:val="en-US" w:eastAsia="en-CA"/>
        </w:rPr>
        <w:t>In an attempt to combat the pressing issue faced with climate change China proposes that both an immediate and long</w:t>
      </w:r>
      <w:r w:rsidR="00FA54C6">
        <w:rPr>
          <w:rFonts w:ascii="Calibri" w:eastAsia="Times New Roman" w:hAnsi="Calibri" w:cs="Times New Roman"/>
          <w:color w:val="000000"/>
          <w:shd w:val="clear" w:color="auto" w:fill="FFFFFF"/>
          <w:lang w:val="en-US" w:eastAsia="en-CA"/>
        </w:rPr>
        <w:t>-</w:t>
      </w:r>
      <w:r>
        <w:rPr>
          <w:rFonts w:ascii="Calibri" w:eastAsia="Times New Roman" w:hAnsi="Calibri" w:cs="Times New Roman"/>
          <w:color w:val="000000"/>
          <w:shd w:val="clear" w:color="auto" w:fill="FFFFFF"/>
          <w:lang w:val="en-US" w:eastAsia="en-CA"/>
        </w:rPr>
        <w:t xml:space="preserve">term plan be created. The preventative measures which China plans on undertaking involve prioritizing the resettlement of people </w:t>
      </w:r>
      <w:r w:rsidR="00FA54C6">
        <w:rPr>
          <w:rFonts w:ascii="Calibri" w:eastAsia="Times New Roman" w:hAnsi="Calibri" w:cs="Times New Roman"/>
          <w:color w:val="000000"/>
          <w:shd w:val="clear" w:color="auto" w:fill="FFFFFF"/>
          <w:lang w:val="en-US" w:eastAsia="en-CA"/>
        </w:rPr>
        <w:t>affected by</w:t>
      </w:r>
      <w:r>
        <w:rPr>
          <w:rFonts w:ascii="Calibri" w:eastAsia="Times New Roman" w:hAnsi="Calibri" w:cs="Times New Roman"/>
          <w:color w:val="000000"/>
          <w:shd w:val="clear" w:color="auto" w:fill="FFFFFF"/>
          <w:lang w:val="en-US" w:eastAsia="en-CA"/>
        </w:rPr>
        <w:t xml:space="preserve"> climate change and the rebuilding of areas heavily </w:t>
      </w:r>
      <w:r w:rsidR="00FA54C6">
        <w:rPr>
          <w:rFonts w:ascii="Calibri" w:eastAsia="Times New Roman" w:hAnsi="Calibri" w:cs="Times New Roman"/>
          <w:color w:val="000000"/>
          <w:shd w:val="clear" w:color="auto" w:fill="FFFFFF"/>
          <w:lang w:val="en-US" w:eastAsia="en-CA"/>
        </w:rPr>
        <w:t xml:space="preserve">impacted </w:t>
      </w:r>
      <w:r>
        <w:rPr>
          <w:rFonts w:ascii="Calibri" w:eastAsia="Times New Roman" w:hAnsi="Calibri" w:cs="Times New Roman"/>
          <w:color w:val="000000"/>
          <w:shd w:val="clear" w:color="auto" w:fill="FFFFFF"/>
          <w:lang w:val="en-US" w:eastAsia="en-CA"/>
        </w:rPr>
        <w:t xml:space="preserve">by these disasters. Prioritizing the rebuilding of areas affected by disasters will enable those effected to return home to a safe space, thereby reducing the movement of climate refugees. There is once again only one </w:t>
      </w:r>
      <w:r w:rsidR="00BD6854">
        <w:rPr>
          <w:rFonts w:ascii="Calibri" w:eastAsia="Times New Roman" w:hAnsi="Calibri" w:cs="Times New Roman"/>
          <w:color w:val="000000"/>
          <w:shd w:val="clear" w:color="auto" w:fill="FFFFFF"/>
          <w:lang w:val="en-US" w:eastAsia="en-CA"/>
        </w:rPr>
        <w:t>possible preventative</w:t>
      </w:r>
      <w:r>
        <w:rPr>
          <w:rFonts w:ascii="Calibri" w:eastAsia="Times New Roman" w:hAnsi="Calibri" w:cs="Times New Roman"/>
          <w:color w:val="000000"/>
          <w:shd w:val="clear" w:color="auto" w:fill="FFFFFF"/>
          <w:lang w:val="en-US" w:eastAsia="en-CA"/>
        </w:rPr>
        <w:t xml:space="preserve"> plan that would amount to any actual change, and that is to </w:t>
      </w:r>
      <w:r w:rsidR="001C3655">
        <w:rPr>
          <w:rFonts w:ascii="Calibri" w:eastAsia="Times New Roman" w:hAnsi="Calibri" w:cs="Times New Roman"/>
          <w:color w:val="000000"/>
          <w:shd w:val="clear" w:color="auto" w:fill="FFFFFF"/>
          <w:lang w:val="en-US" w:eastAsia="en-CA"/>
        </w:rPr>
        <w:t xml:space="preserve">try and </w:t>
      </w:r>
      <w:r>
        <w:rPr>
          <w:rFonts w:ascii="Calibri" w:eastAsia="Times New Roman" w:hAnsi="Calibri" w:cs="Times New Roman"/>
          <w:color w:val="000000"/>
          <w:shd w:val="clear" w:color="auto" w:fill="FFFFFF"/>
          <w:lang w:val="en-US" w:eastAsia="en-CA"/>
        </w:rPr>
        <w:t xml:space="preserve">prevent these disasters </w:t>
      </w:r>
      <w:r w:rsidR="001C3655">
        <w:rPr>
          <w:rFonts w:ascii="Calibri" w:eastAsia="Times New Roman" w:hAnsi="Calibri" w:cs="Times New Roman"/>
          <w:color w:val="000000"/>
          <w:shd w:val="clear" w:color="auto" w:fill="FFFFFF"/>
          <w:lang w:val="en-US" w:eastAsia="en-CA"/>
        </w:rPr>
        <w:t xml:space="preserve">in the first place. </w:t>
      </w:r>
      <w:r>
        <w:rPr>
          <w:rFonts w:ascii="Calibri" w:eastAsia="Times New Roman" w:hAnsi="Calibri" w:cs="Times New Roman"/>
          <w:color w:val="000000"/>
          <w:shd w:val="clear" w:color="auto" w:fill="FFFFFF"/>
          <w:lang w:val="en-US" w:eastAsia="en-CA"/>
        </w:rPr>
        <w:t xml:space="preserve">The only way to effectively do that is by </w:t>
      </w:r>
      <w:r w:rsidR="001C3655">
        <w:rPr>
          <w:rFonts w:ascii="Calibri" w:eastAsia="Times New Roman" w:hAnsi="Calibri" w:cs="Times New Roman"/>
          <w:color w:val="000000"/>
          <w:shd w:val="clear" w:color="auto" w:fill="FFFFFF"/>
          <w:lang w:val="en-US" w:eastAsia="en-CA"/>
        </w:rPr>
        <w:t xml:space="preserve">addressing </w:t>
      </w:r>
      <w:r>
        <w:rPr>
          <w:rFonts w:ascii="Calibri" w:eastAsia="Times New Roman" w:hAnsi="Calibri" w:cs="Times New Roman"/>
          <w:color w:val="000000"/>
          <w:shd w:val="clear" w:color="auto" w:fill="FFFFFF"/>
          <w:lang w:val="en-US" w:eastAsia="en-CA"/>
        </w:rPr>
        <w:t xml:space="preserve">climate change </w:t>
      </w:r>
      <w:r w:rsidR="001C3655">
        <w:rPr>
          <w:rFonts w:ascii="Calibri" w:eastAsia="Times New Roman" w:hAnsi="Calibri" w:cs="Times New Roman"/>
          <w:color w:val="000000"/>
          <w:shd w:val="clear" w:color="auto" w:fill="FFFFFF"/>
          <w:lang w:val="en-US" w:eastAsia="en-CA"/>
        </w:rPr>
        <w:t xml:space="preserve">with policies that lead to measurable results. </w:t>
      </w:r>
    </w:p>
    <w:p w:rsidR="00824F0A" w:rsidRPr="00A4186F" w:rsidRDefault="00824F0A" w:rsidP="00A4186F">
      <w:pPr>
        <w:spacing w:after="0" w:line="240" w:lineRule="auto"/>
        <w:ind w:firstLine="572"/>
        <w:textAlignment w:val="center"/>
        <w:rPr>
          <w:rFonts w:ascii="Calibri" w:eastAsia="Times New Roman" w:hAnsi="Calibri" w:cs="Times New Roman"/>
          <w:color w:val="000000"/>
          <w:shd w:val="clear" w:color="auto" w:fill="FFFFFF"/>
          <w:lang w:val="en-US" w:eastAsia="en-CA"/>
        </w:rPr>
      </w:pPr>
      <w:r w:rsidRPr="00F414E8">
        <w:rPr>
          <w:rFonts w:ascii="Calibri" w:eastAsia="Times New Roman" w:hAnsi="Calibri" w:cs="Times New Roman"/>
          <w:b/>
          <w:bCs/>
          <w:color w:val="000000"/>
          <w:lang w:eastAsia="en-CA"/>
        </w:rPr>
        <w:t>TOPI</w:t>
      </w:r>
      <w:r>
        <w:rPr>
          <w:rFonts w:ascii="Calibri" w:eastAsia="Times New Roman" w:hAnsi="Calibri" w:cs="Times New Roman"/>
          <w:b/>
          <w:bCs/>
          <w:color w:val="000000"/>
          <w:lang w:eastAsia="en-CA"/>
        </w:rPr>
        <w:t xml:space="preserve">C 3: STEPS </w:t>
      </w:r>
      <w:r w:rsidRPr="00F414E8">
        <w:rPr>
          <w:rFonts w:ascii="Calibri" w:eastAsia="Times New Roman" w:hAnsi="Calibri" w:cs="Times New Roman"/>
          <w:b/>
          <w:bCs/>
          <w:color w:val="000000"/>
          <w:lang w:eastAsia="en-CA"/>
        </w:rPr>
        <w:t xml:space="preserve">TO ENFORCE THE </w:t>
      </w:r>
      <w:r w:rsidRPr="00126A56">
        <w:rPr>
          <w:rFonts w:ascii="Calibri" w:eastAsia="Times New Roman" w:hAnsi="Calibri" w:cs="Times New Roman"/>
          <w:b/>
          <w:bCs/>
          <w:color w:val="000000"/>
          <w:lang w:eastAsia="en-CA"/>
        </w:rPr>
        <w:t>PARIS AGREEMENT</w:t>
      </w:r>
      <w:r>
        <w:rPr>
          <w:rFonts w:ascii="Calibri" w:eastAsia="Times New Roman" w:hAnsi="Calibri" w:cs="Times New Roman"/>
          <w:b/>
          <w:bCs/>
          <w:color w:val="000000"/>
          <w:lang w:eastAsia="en-CA"/>
        </w:rPr>
        <w:t xml:space="preserve"> AND FURTHER REDUCE GREENHOUSE GAS EMISSIONS </w:t>
      </w:r>
    </w:p>
    <w:p w:rsidR="00824F0A" w:rsidRDefault="00824F0A" w:rsidP="00824F0A">
      <w:pPr>
        <w:spacing w:after="0" w:line="240" w:lineRule="auto"/>
        <w:rPr>
          <w:rFonts w:ascii="Calibri" w:eastAsia="Times New Roman" w:hAnsi="Calibri" w:cs="Times New Roman"/>
          <w:bCs/>
          <w:color w:val="000000"/>
          <w:lang w:eastAsia="en-CA"/>
        </w:rPr>
      </w:pPr>
    </w:p>
    <w:p w:rsidR="00824F0A" w:rsidRPr="00BD6854" w:rsidRDefault="00824F0A" w:rsidP="00824F0A">
      <w:pPr>
        <w:spacing w:after="0" w:line="240" w:lineRule="auto"/>
        <w:rPr>
          <w:rFonts w:ascii="Calibri" w:eastAsia="Times New Roman" w:hAnsi="Calibri" w:cs="Times New Roman"/>
          <w:color w:val="000000"/>
          <w:lang w:eastAsia="en-CA"/>
        </w:rPr>
      </w:pPr>
      <w:r w:rsidRPr="00BD6854">
        <w:rPr>
          <w:rFonts w:ascii="Calibri" w:eastAsia="Times New Roman" w:hAnsi="Calibri" w:cs="Times New Roman"/>
          <w:bCs/>
          <w:color w:val="000000"/>
          <w:lang w:eastAsia="en-CA"/>
        </w:rPr>
        <w:t>On November 4</w:t>
      </w:r>
      <w:r w:rsidRPr="00BD6854">
        <w:rPr>
          <w:rFonts w:ascii="Calibri" w:eastAsia="Times New Roman" w:hAnsi="Calibri" w:cs="Times New Roman"/>
          <w:bCs/>
          <w:color w:val="000000"/>
          <w:vertAlign w:val="superscript"/>
          <w:lang w:eastAsia="en-CA"/>
        </w:rPr>
        <w:t>th</w:t>
      </w:r>
      <w:r w:rsidRPr="00BD6854">
        <w:rPr>
          <w:rFonts w:ascii="Calibri" w:eastAsia="Times New Roman" w:hAnsi="Calibri" w:cs="Times New Roman"/>
          <w:bCs/>
          <w:color w:val="000000"/>
          <w:lang w:eastAsia="en-CA"/>
        </w:rPr>
        <w:t xml:space="preserve">, 2016 the international community saw significant development to the Paris Agreement, as it is now considered international law. Yet, even though the legal aspect of enforcing the goals and regulations have been adequately addressed, China believes that more global collaboration could expedite the process toward achieving these goals. </w:t>
      </w:r>
    </w:p>
    <w:p w:rsidR="00824F0A" w:rsidRDefault="00824F0A" w:rsidP="00824F0A">
      <w:pPr>
        <w:spacing w:after="0" w:line="240" w:lineRule="auto"/>
        <w:textAlignment w:val="center"/>
        <w:rPr>
          <w:rFonts w:ascii="Calibri" w:eastAsia="Times New Roman" w:hAnsi="Calibri" w:cs="Times New Roman"/>
          <w:color w:val="000000"/>
          <w:shd w:val="clear" w:color="auto" w:fill="FFFFFF"/>
          <w:lang w:eastAsia="en-CA"/>
        </w:rPr>
      </w:pPr>
    </w:p>
    <w:p w:rsidR="00824F0A" w:rsidRDefault="00824F0A" w:rsidP="00824F0A">
      <w:pPr>
        <w:spacing w:after="0" w:line="240" w:lineRule="auto"/>
        <w:rPr>
          <w:rFonts w:ascii="Calibri" w:eastAsia="Times New Roman" w:hAnsi="Calibri" w:cs="Times New Roman"/>
          <w:bCs/>
          <w:color w:val="000000"/>
          <w:lang w:eastAsia="en-CA"/>
        </w:rPr>
      </w:pPr>
      <w:r>
        <w:rPr>
          <w:rFonts w:ascii="Calibri" w:eastAsia="Times New Roman" w:hAnsi="Calibri" w:cs="Times New Roman"/>
          <w:color w:val="000000"/>
          <w:shd w:val="clear" w:color="auto" w:fill="FFFFFF"/>
          <w:lang w:val="en-US" w:eastAsia="en-CA"/>
        </w:rPr>
        <w:t>The emission of greenhouse gasses, Carbon Dioxide especially, is one of the biggest contributing factors influencing climate change.</w:t>
      </w:r>
      <w:r>
        <w:rPr>
          <w:rStyle w:val="FootnoteReference"/>
          <w:rFonts w:ascii="Calibri" w:eastAsia="Times New Roman" w:hAnsi="Calibri" w:cs="Times New Roman"/>
          <w:color w:val="000000"/>
          <w:shd w:val="clear" w:color="auto" w:fill="FFFFFF"/>
          <w:lang w:val="en-US" w:eastAsia="en-CA"/>
        </w:rPr>
        <w:footnoteReference w:id="13"/>
      </w:r>
      <w:r>
        <w:rPr>
          <w:rFonts w:ascii="Calibri" w:eastAsia="Times New Roman" w:hAnsi="Calibri" w:cs="Times New Roman"/>
          <w:color w:val="000000"/>
          <w:shd w:val="clear" w:color="auto" w:fill="FFFFFF"/>
          <w:lang w:val="en-US" w:eastAsia="en-CA"/>
        </w:rPr>
        <w:t xml:space="preserve"> Every day we burn fossil fuels to produce energy</w:t>
      </w:r>
      <w:r w:rsidR="001C3655">
        <w:rPr>
          <w:rFonts w:ascii="Calibri" w:eastAsia="Times New Roman" w:hAnsi="Calibri" w:cs="Times New Roman"/>
          <w:color w:val="000000"/>
          <w:shd w:val="clear" w:color="auto" w:fill="FFFFFF"/>
          <w:lang w:val="en-US" w:eastAsia="en-CA"/>
        </w:rPr>
        <w:t xml:space="preserve"> which drives economies and generates prosperity. Unfortunately, this approach to energy generation comes with </w:t>
      </w:r>
      <w:r w:rsidR="00BD6854">
        <w:rPr>
          <w:rFonts w:ascii="Calibri" w:eastAsia="Times New Roman" w:hAnsi="Calibri" w:cs="Times New Roman"/>
          <w:color w:val="000000"/>
          <w:shd w:val="clear" w:color="auto" w:fill="FFFFFF"/>
          <w:lang w:val="en-US" w:eastAsia="en-CA"/>
        </w:rPr>
        <w:t>consequences</w:t>
      </w:r>
      <w:r w:rsidR="001C3655">
        <w:rPr>
          <w:rFonts w:ascii="Calibri" w:eastAsia="Times New Roman" w:hAnsi="Calibri" w:cs="Times New Roman"/>
          <w:color w:val="000000"/>
          <w:shd w:val="clear" w:color="auto" w:fill="FFFFFF"/>
          <w:lang w:val="en-US" w:eastAsia="en-CA"/>
        </w:rPr>
        <w:t xml:space="preserve"> that impact the global population. </w:t>
      </w:r>
      <w:r>
        <w:rPr>
          <w:rFonts w:ascii="Calibri" w:eastAsia="Times New Roman" w:hAnsi="Calibri" w:cs="Times New Roman"/>
          <w:color w:val="000000"/>
          <w:shd w:val="clear" w:color="auto" w:fill="FFFFFF"/>
          <w:lang w:val="en-US" w:eastAsia="en-CA"/>
        </w:rPr>
        <w:t>Last year alone almost 39.8 tons of Carbon Dioxide were released into our atmosphere,</w:t>
      </w:r>
      <w:r>
        <w:rPr>
          <w:rStyle w:val="FootnoteReference"/>
          <w:rFonts w:ascii="Calibri" w:eastAsia="Times New Roman" w:hAnsi="Calibri" w:cs="Times New Roman"/>
          <w:color w:val="000000"/>
          <w:shd w:val="clear" w:color="auto" w:fill="FFFFFF"/>
          <w:lang w:val="en-US" w:eastAsia="en-CA"/>
        </w:rPr>
        <w:footnoteReference w:id="14"/>
      </w:r>
      <w:r>
        <w:rPr>
          <w:rFonts w:ascii="Calibri" w:eastAsia="Times New Roman" w:hAnsi="Calibri" w:cs="Times New Roman"/>
          <w:color w:val="000000"/>
          <w:shd w:val="clear" w:color="auto" w:fill="FFFFFF"/>
          <w:lang w:val="en-US" w:eastAsia="en-CA"/>
        </w:rPr>
        <w:t xml:space="preserve"> a</w:t>
      </w:r>
      <w:r w:rsidR="001C3655">
        <w:rPr>
          <w:rFonts w:ascii="Calibri" w:eastAsia="Times New Roman" w:hAnsi="Calibri" w:cs="Times New Roman"/>
          <w:color w:val="000000"/>
          <w:shd w:val="clear" w:color="auto" w:fill="FFFFFF"/>
          <w:lang w:val="en-US" w:eastAsia="en-CA"/>
        </w:rPr>
        <w:t xml:space="preserve"> </w:t>
      </w:r>
      <w:r>
        <w:rPr>
          <w:rFonts w:ascii="Calibri" w:eastAsia="Times New Roman" w:hAnsi="Calibri" w:cs="Times New Roman"/>
          <w:color w:val="000000"/>
          <w:shd w:val="clear" w:color="auto" w:fill="FFFFFF"/>
          <w:lang w:val="en-US" w:eastAsia="en-CA"/>
        </w:rPr>
        <w:t>record high. This issue is incredibly important because without a decrease in</w:t>
      </w:r>
      <w:r w:rsidR="001C3655">
        <w:rPr>
          <w:rFonts w:ascii="Calibri" w:eastAsia="Times New Roman" w:hAnsi="Calibri" w:cs="Times New Roman"/>
          <w:color w:val="000000"/>
          <w:shd w:val="clear" w:color="auto" w:fill="FFFFFF"/>
          <w:lang w:val="en-US" w:eastAsia="en-CA"/>
        </w:rPr>
        <w:t xml:space="preserve"> </w:t>
      </w:r>
      <w:r>
        <w:rPr>
          <w:rFonts w:ascii="Calibri" w:eastAsia="Times New Roman" w:hAnsi="Calibri" w:cs="Times New Roman"/>
          <w:color w:val="000000"/>
          <w:shd w:val="clear" w:color="auto" w:fill="FFFFFF"/>
          <w:lang w:val="en-US" w:eastAsia="en-CA"/>
        </w:rPr>
        <w:t>emissions global temperature</w:t>
      </w:r>
      <w:r w:rsidR="001C3655">
        <w:rPr>
          <w:rFonts w:ascii="Calibri" w:eastAsia="Times New Roman" w:hAnsi="Calibri" w:cs="Times New Roman"/>
          <w:color w:val="000000"/>
          <w:shd w:val="clear" w:color="auto" w:fill="FFFFFF"/>
          <w:lang w:val="en-US" w:eastAsia="en-CA"/>
        </w:rPr>
        <w:t>s</w:t>
      </w:r>
      <w:r>
        <w:rPr>
          <w:rFonts w:ascii="Calibri" w:eastAsia="Times New Roman" w:hAnsi="Calibri" w:cs="Times New Roman"/>
          <w:color w:val="000000"/>
          <w:shd w:val="clear" w:color="auto" w:fill="FFFFFF"/>
          <w:lang w:val="en-US" w:eastAsia="en-CA"/>
        </w:rPr>
        <w:t xml:space="preserve"> will continue to </w:t>
      </w:r>
      <w:r w:rsidR="001C3655">
        <w:rPr>
          <w:rFonts w:ascii="Calibri" w:eastAsia="Times New Roman" w:hAnsi="Calibri" w:cs="Times New Roman"/>
          <w:color w:val="000000"/>
          <w:shd w:val="clear" w:color="auto" w:fill="FFFFFF"/>
          <w:lang w:val="en-US" w:eastAsia="en-CA"/>
        </w:rPr>
        <w:t>rise</w:t>
      </w:r>
      <w:r>
        <w:rPr>
          <w:rFonts w:ascii="Calibri" w:eastAsia="Times New Roman" w:hAnsi="Calibri" w:cs="Times New Roman"/>
          <w:color w:val="000000"/>
          <w:shd w:val="clear" w:color="auto" w:fill="FFFFFF"/>
          <w:lang w:val="en-US" w:eastAsia="en-CA"/>
        </w:rPr>
        <w:t xml:space="preserve">, devastating ecosystems and destroying countries. It is imperative that this </w:t>
      </w:r>
      <w:r w:rsidR="00BD6854">
        <w:rPr>
          <w:rFonts w:ascii="Calibri" w:eastAsia="Times New Roman" w:hAnsi="Calibri" w:cs="Times New Roman"/>
          <w:color w:val="000000"/>
          <w:shd w:val="clear" w:color="auto" w:fill="FFFFFF"/>
          <w:lang w:val="en-US" w:eastAsia="en-CA"/>
        </w:rPr>
        <w:t>destructive</w:t>
      </w:r>
      <w:r w:rsidR="001C3655">
        <w:rPr>
          <w:rFonts w:ascii="Calibri" w:eastAsia="Times New Roman" w:hAnsi="Calibri" w:cs="Times New Roman"/>
          <w:color w:val="000000"/>
          <w:shd w:val="clear" w:color="auto" w:fill="FFFFFF"/>
          <w:lang w:val="en-US" w:eastAsia="en-CA"/>
        </w:rPr>
        <w:t xml:space="preserve"> </w:t>
      </w:r>
      <w:r>
        <w:rPr>
          <w:rFonts w:ascii="Calibri" w:eastAsia="Times New Roman" w:hAnsi="Calibri" w:cs="Times New Roman"/>
          <w:color w:val="000000"/>
          <w:shd w:val="clear" w:color="auto" w:fill="FFFFFF"/>
          <w:lang w:val="en-US" w:eastAsia="en-CA"/>
        </w:rPr>
        <w:t xml:space="preserve">path </w:t>
      </w:r>
      <w:r w:rsidR="001C3655">
        <w:rPr>
          <w:rFonts w:ascii="Calibri" w:eastAsia="Times New Roman" w:hAnsi="Calibri" w:cs="Times New Roman"/>
          <w:color w:val="000000"/>
          <w:shd w:val="clear" w:color="auto" w:fill="FFFFFF"/>
          <w:lang w:val="en-US" w:eastAsia="en-CA"/>
        </w:rPr>
        <w:t>is</w:t>
      </w:r>
      <w:r>
        <w:rPr>
          <w:rFonts w:ascii="Calibri" w:eastAsia="Times New Roman" w:hAnsi="Calibri" w:cs="Times New Roman"/>
          <w:color w:val="000000"/>
          <w:shd w:val="clear" w:color="auto" w:fill="FFFFFF"/>
          <w:lang w:val="en-US" w:eastAsia="en-CA"/>
        </w:rPr>
        <w:t xml:space="preserve"> stopped before it is </w:t>
      </w:r>
      <w:r w:rsidR="001C3655">
        <w:rPr>
          <w:rFonts w:ascii="Calibri" w:eastAsia="Times New Roman" w:hAnsi="Calibri" w:cs="Times New Roman"/>
          <w:color w:val="000000"/>
          <w:shd w:val="clear" w:color="auto" w:fill="FFFFFF"/>
          <w:lang w:val="en-US" w:eastAsia="en-CA"/>
        </w:rPr>
        <w:t xml:space="preserve">irreversible. </w:t>
      </w:r>
      <w:r w:rsidRPr="00BD6854">
        <w:rPr>
          <w:rFonts w:ascii="Calibri" w:eastAsia="Times New Roman" w:hAnsi="Calibri" w:cs="Times New Roman"/>
          <w:bCs/>
          <w:color w:val="000000"/>
          <w:lang w:eastAsia="en-CA"/>
        </w:rPr>
        <w:t>China believes that the root conflict preventing the reduction of carbon emission globally is economic</w:t>
      </w:r>
      <w:r w:rsidR="00CB2837">
        <w:rPr>
          <w:rFonts w:ascii="Calibri" w:eastAsia="Times New Roman" w:hAnsi="Calibri" w:cs="Times New Roman"/>
          <w:bCs/>
          <w:color w:val="000000"/>
          <w:lang w:eastAsia="en-CA"/>
        </w:rPr>
        <w:t>ally</w:t>
      </w:r>
      <w:r w:rsidRPr="00BD6854">
        <w:rPr>
          <w:rFonts w:ascii="Calibri" w:eastAsia="Times New Roman" w:hAnsi="Calibri" w:cs="Times New Roman"/>
          <w:bCs/>
          <w:color w:val="000000"/>
          <w:lang w:eastAsia="en-CA"/>
        </w:rPr>
        <w:t xml:space="preserve"> </w:t>
      </w:r>
      <w:r w:rsidR="00CB2837">
        <w:rPr>
          <w:rFonts w:ascii="Calibri" w:eastAsia="Times New Roman" w:hAnsi="Calibri" w:cs="Times New Roman"/>
          <w:bCs/>
          <w:color w:val="000000"/>
          <w:lang w:eastAsia="en-CA"/>
        </w:rPr>
        <w:t>advantageous</w:t>
      </w:r>
      <w:r w:rsidRPr="00BD6854">
        <w:rPr>
          <w:rFonts w:ascii="Calibri" w:eastAsia="Times New Roman" w:hAnsi="Calibri" w:cs="Times New Roman"/>
          <w:bCs/>
          <w:color w:val="000000"/>
          <w:lang w:eastAsia="en-CA"/>
        </w:rPr>
        <w:t>. Thus, we urge the international community to collaborate in helping economies, especially developing ones, to transform and diversify their industries and develop renewable energy.</w:t>
      </w:r>
      <w:r>
        <w:rPr>
          <w:rFonts w:ascii="Calibri" w:eastAsia="Times New Roman" w:hAnsi="Calibri" w:cs="Times New Roman"/>
          <w:bCs/>
          <w:color w:val="000000"/>
          <w:lang w:eastAsia="en-CA"/>
        </w:rPr>
        <w:t xml:space="preserve"> </w:t>
      </w:r>
    </w:p>
    <w:p w:rsidR="00BD6854" w:rsidRDefault="00BD6854" w:rsidP="00824F0A">
      <w:pPr>
        <w:spacing w:after="0" w:line="240" w:lineRule="auto"/>
        <w:rPr>
          <w:rFonts w:ascii="Calibri" w:eastAsia="Times New Roman" w:hAnsi="Calibri" w:cs="Times New Roman"/>
          <w:bCs/>
          <w:color w:val="000000"/>
          <w:lang w:eastAsia="en-CA"/>
        </w:rPr>
      </w:pPr>
    </w:p>
    <w:p w:rsidR="00597A7D" w:rsidRDefault="00824F0A" w:rsidP="00824F0A">
      <w:pPr>
        <w:spacing w:after="0" w:line="240" w:lineRule="auto"/>
        <w:ind w:firstLine="572"/>
        <w:textAlignment w:val="center"/>
        <w:rPr>
          <w:rFonts w:ascii="Calibri" w:eastAsia="Times New Roman" w:hAnsi="Calibri" w:cs="Times New Roman"/>
          <w:color w:val="000000"/>
          <w:shd w:val="clear" w:color="auto" w:fill="FFFFFF"/>
          <w:lang w:val="en-US" w:eastAsia="en-CA"/>
        </w:rPr>
      </w:pPr>
      <w:r>
        <w:rPr>
          <w:rFonts w:ascii="Calibri" w:eastAsia="Times New Roman" w:hAnsi="Calibri" w:cs="Times New Roman"/>
          <w:color w:val="000000"/>
          <w:shd w:val="clear" w:color="auto" w:fill="FFFFFF"/>
          <w:lang w:val="en-US" w:eastAsia="en-CA"/>
        </w:rPr>
        <w:t xml:space="preserve">In the past China has taken several steps towards attempting to reduce its greenhouse gas emissions. Just last year it signed the Paris </w:t>
      </w:r>
      <w:r w:rsidR="001C3655">
        <w:rPr>
          <w:rFonts w:ascii="Calibri" w:eastAsia="Times New Roman" w:hAnsi="Calibri" w:cs="Times New Roman"/>
          <w:color w:val="000000"/>
          <w:shd w:val="clear" w:color="auto" w:fill="FFFFFF"/>
          <w:lang w:val="en-US" w:eastAsia="en-CA"/>
        </w:rPr>
        <w:t>A</w:t>
      </w:r>
      <w:r>
        <w:rPr>
          <w:rFonts w:ascii="Calibri" w:eastAsia="Times New Roman" w:hAnsi="Calibri" w:cs="Times New Roman"/>
          <w:color w:val="000000"/>
          <w:shd w:val="clear" w:color="auto" w:fill="FFFFFF"/>
          <w:lang w:val="en-US" w:eastAsia="en-CA"/>
        </w:rPr>
        <w:t>greement, setting a goal on a global platform to reduce such high levels of emissions.</w:t>
      </w:r>
      <w:r>
        <w:rPr>
          <w:rStyle w:val="FootnoteReference"/>
          <w:rFonts w:ascii="Calibri" w:eastAsia="Times New Roman" w:hAnsi="Calibri" w:cs="Times New Roman"/>
          <w:color w:val="000000"/>
          <w:shd w:val="clear" w:color="auto" w:fill="FFFFFF"/>
          <w:lang w:val="en-US" w:eastAsia="en-CA"/>
        </w:rPr>
        <w:footnoteReference w:id="15"/>
      </w:r>
      <w:r>
        <w:rPr>
          <w:rFonts w:ascii="Calibri" w:eastAsia="Times New Roman" w:hAnsi="Calibri" w:cs="Times New Roman"/>
          <w:color w:val="000000"/>
          <w:shd w:val="clear" w:color="auto" w:fill="FFFFFF"/>
          <w:lang w:val="en-US" w:eastAsia="en-CA"/>
        </w:rPr>
        <w:t xml:space="preserve"> This issue is incredibly relevant to China as it is such a significant contributor to the high levels of greenhouse gasses emitted globally due to its large population. </w:t>
      </w:r>
      <w:r w:rsidR="001C3655">
        <w:rPr>
          <w:rFonts w:ascii="Calibri" w:eastAsia="Times New Roman" w:hAnsi="Calibri" w:cs="Times New Roman"/>
          <w:color w:val="000000"/>
          <w:shd w:val="clear" w:color="auto" w:fill="FFFFFF"/>
          <w:lang w:val="en-US" w:eastAsia="en-CA"/>
        </w:rPr>
        <w:t xml:space="preserve">Consequently, a reduction in </w:t>
      </w:r>
      <w:r>
        <w:rPr>
          <w:rFonts w:ascii="Calibri" w:eastAsia="Times New Roman" w:hAnsi="Calibri" w:cs="Times New Roman"/>
          <w:color w:val="000000"/>
          <w:shd w:val="clear" w:color="auto" w:fill="FFFFFF"/>
          <w:lang w:val="en-US" w:eastAsia="en-CA"/>
        </w:rPr>
        <w:t>China</w:t>
      </w:r>
      <w:r w:rsidR="001C3655">
        <w:rPr>
          <w:rFonts w:ascii="Calibri" w:eastAsia="Times New Roman" w:hAnsi="Calibri" w:cs="Times New Roman"/>
          <w:color w:val="000000"/>
          <w:shd w:val="clear" w:color="auto" w:fill="FFFFFF"/>
          <w:lang w:val="en-US" w:eastAsia="en-CA"/>
        </w:rPr>
        <w:t>’s</w:t>
      </w:r>
      <w:r>
        <w:rPr>
          <w:rFonts w:ascii="Calibri" w:eastAsia="Times New Roman" w:hAnsi="Calibri" w:cs="Times New Roman"/>
          <w:color w:val="000000"/>
          <w:shd w:val="clear" w:color="auto" w:fill="FFFFFF"/>
          <w:lang w:val="en-US" w:eastAsia="en-CA"/>
        </w:rPr>
        <w:t xml:space="preserve"> emissions would positively </w:t>
      </w:r>
      <w:r w:rsidR="001C3655">
        <w:rPr>
          <w:rFonts w:ascii="Calibri" w:eastAsia="Times New Roman" w:hAnsi="Calibri" w:cs="Times New Roman"/>
          <w:color w:val="000000"/>
          <w:shd w:val="clear" w:color="auto" w:fill="FFFFFF"/>
          <w:lang w:val="en-US" w:eastAsia="en-CA"/>
        </w:rPr>
        <w:t xml:space="preserve">support the global initiative </w:t>
      </w:r>
      <w:r>
        <w:rPr>
          <w:rFonts w:ascii="Calibri" w:eastAsia="Times New Roman" w:hAnsi="Calibri" w:cs="Times New Roman"/>
          <w:color w:val="000000"/>
          <w:shd w:val="clear" w:color="auto" w:fill="FFFFFF"/>
          <w:lang w:val="en-US" w:eastAsia="en-CA"/>
        </w:rPr>
        <w:t xml:space="preserve">to decrease the effects of climate change. </w:t>
      </w:r>
    </w:p>
    <w:p w:rsidR="00597A7D" w:rsidRDefault="00597A7D" w:rsidP="00824F0A">
      <w:pPr>
        <w:spacing w:after="0" w:line="240" w:lineRule="auto"/>
        <w:ind w:firstLine="572"/>
        <w:textAlignment w:val="center"/>
        <w:rPr>
          <w:rFonts w:ascii="Calibri" w:eastAsia="Times New Roman" w:hAnsi="Calibri" w:cs="Times New Roman"/>
          <w:color w:val="000000"/>
          <w:shd w:val="clear" w:color="auto" w:fill="FFFFFF"/>
          <w:lang w:val="en-US" w:eastAsia="en-CA"/>
        </w:rPr>
      </w:pPr>
    </w:p>
    <w:p w:rsidR="00824F0A" w:rsidRPr="00126A56" w:rsidRDefault="00824F0A" w:rsidP="00824F0A">
      <w:pPr>
        <w:spacing w:after="0" w:line="240" w:lineRule="auto"/>
        <w:ind w:firstLine="572"/>
        <w:textAlignment w:val="center"/>
        <w:rPr>
          <w:rFonts w:ascii="Calibri" w:eastAsia="Times New Roman" w:hAnsi="Calibri" w:cs="Times New Roman"/>
          <w:color w:val="000000"/>
          <w:shd w:val="clear" w:color="auto" w:fill="FFFFFF"/>
          <w:lang w:val="en-US" w:eastAsia="en-CA"/>
        </w:rPr>
      </w:pPr>
      <w:r>
        <w:rPr>
          <w:rFonts w:ascii="Calibri" w:eastAsia="Times New Roman" w:hAnsi="Calibri" w:cs="Times New Roman"/>
          <w:color w:val="000000"/>
          <w:shd w:val="clear" w:color="auto" w:fill="FFFFFF"/>
          <w:lang w:val="en-US" w:eastAsia="en-CA"/>
        </w:rPr>
        <w:t xml:space="preserve">China </w:t>
      </w:r>
      <w:r w:rsidR="00597A7D">
        <w:rPr>
          <w:rFonts w:ascii="Calibri" w:eastAsia="Times New Roman" w:hAnsi="Calibri" w:cs="Times New Roman"/>
          <w:color w:val="000000"/>
          <w:shd w:val="clear" w:color="auto" w:fill="FFFFFF"/>
          <w:lang w:val="en-US" w:eastAsia="en-CA"/>
        </w:rPr>
        <w:t xml:space="preserve">is </w:t>
      </w:r>
      <w:r>
        <w:rPr>
          <w:rFonts w:ascii="Calibri" w:eastAsia="Times New Roman" w:hAnsi="Calibri" w:cs="Times New Roman"/>
          <w:color w:val="000000"/>
          <w:shd w:val="clear" w:color="auto" w:fill="FFFFFF"/>
          <w:lang w:val="en-US" w:eastAsia="en-CA"/>
        </w:rPr>
        <w:t xml:space="preserve">a developed nation with a large population and </w:t>
      </w:r>
      <w:r w:rsidR="00597A7D">
        <w:rPr>
          <w:rFonts w:ascii="Calibri" w:eastAsia="Times New Roman" w:hAnsi="Calibri" w:cs="Times New Roman"/>
          <w:color w:val="000000"/>
          <w:shd w:val="clear" w:color="auto" w:fill="FFFFFF"/>
          <w:lang w:val="en-US" w:eastAsia="en-CA"/>
        </w:rPr>
        <w:t xml:space="preserve">strong economy, and </w:t>
      </w:r>
      <w:r w:rsidR="00A12AFC">
        <w:rPr>
          <w:rFonts w:ascii="Calibri" w:eastAsia="Times New Roman" w:hAnsi="Calibri" w:cs="Times New Roman"/>
          <w:color w:val="000000"/>
          <w:shd w:val="clear" w:color="auto" w:fill="FFFFFF"/>
          <w:lang w:val="en-US" w:eastAsia="en-CA"/>
        </w:rPr>
        <w:t>we</w:t>
      </w:r>
      <w:r>
        <w:rPr>
          <w:rFonts w:ascii="Calibri" w:eastAsia="Times New Roman" w:hAnsi="Calibri" w:cs="Times New Roman"/>
          <w:color w:val="000000"/>
          <w:shd w:val="clear" w:color="auto" w:fill="FFFFFF"/>
          <w:lang w:val="en-US" w:eastAsia="en-CA"/>
        </w:rPr>
        <w:t xml:space="preserve"> would also benefit immensely from a reduction in greenhouse gas emissions</w:t>
      </w:r>
      <w:r w:rsidR="00A12AFC">
        <w:rPr>
          <w:rFonts w:ascii="Calibri" w:eastAsia="Times New Roman" w:hAnsi="Calibri" w:cs="Times New Roman"/>
          <w:color w:val="000000"/>
          <w:shd w:val="clear" w:color="auto" w:fill="FFFFFF"/>
          <w:lang w:val="en-US" w:eastAsia="en-CA"/>
        </w:rPr>
        <w:t>.</w:t>
      </w:r>
      <w:r>
        <w:rPr>
          <w:rFonts w:ascii="Calibri" w:eastAsia="Times New Roman" w:hAnsi="Calibri" w:cs="Times New Roman"/>
          <w:color w:val="000000"/>
          <w:shd w:val="clear" w:color="auto" w:fill="FFFFFF"/>
          <w:lang w:val="en-US" w:eastAsia="en-CA"/>
        </w:rPr>
        <w:t xml:space="preserve"> In addition to </w:t>
      </w:r>
      <w:r w:rsidR="00A12AFC">
        <w:rPr>
          <w:rFonts w:ascii="Calibri" w:eastAsia="Times New Roman" w:hAnsi="Calibri" w:cs="Times New Roman"/>
          <w:color w:val="000000"/>
          <w:shd w:val="clear" w:color="auto" w:fill="FFFFFF"/>
          <w:lang w:val="en-US" w:eastAsia="en-CA"/>
        </w:rPr>
        <w:t xml:space="preserve">the </w:t>
      </w:r>
      <w:r>
        <w:rPr>
          <w:rFonts w:ascii="Calibri" w:eastAsia="Times New Roman" w:hAnsi="Calibri" w:cs="Times New Roman"/>
          <w:color w:val="000000"/>
          <w:shd w:val="clear" w:color="auto" w:fill="FFFFFF"/>
          <w:lang w:val="en-US" w:eastAsia="en-CA"/>
        </w:rPr>
        <w:t>ratification of the Paris Agreement</w:t>
      </w:r>
      <w:r w:rsidR="00BD6854">
        <w:rPr>
          <w:rFonts w:ascii="Calibri" w:eastAsia="Times New Roman" w:hAnsi="Calibri" w:cs="Times New Roman"/>
          <w:color w:val="000000"/>
          <w:shd w:val="clear" w:color="auto" w:fill="FFFFFF"/>
          <w:lang w:val="en-US" w:eastAsia="en-CA"/>
        </w:rPr>
        <w:t>, China</w:t>
      </w:r>
      <w:r>
        <w:rPr>
          <w:rFonts w:ascii="Calibri" w:eastAsia="Times New Roman" w:hAnsi="Calibri" w:cs="Times New Roman"/>
          <w:color w:val="000000"/>
          <w:shd w:val="clear" w:color="auto" w:fill="FFFFFF"/>
          <w:lang w:val="en-US" w:eastAsia="en-CA"/>
        </w:rPr>
        <w:t xml:space="preserve"> has also taken many steps on a national scale in order to reduce it greenhouse gas emissions</w:t>
      </w:r>
      <w:r w:rsidR="00A12AFC">
        <w:rPr>
          <w:rFonts w:ascii="Calibri" w:eastAsia="Times New Roman" w:hAnsi="Calibri" w:cs="Times New Roman"/>
          <w:color w:val="000000"/>
          <w:shd w:val="clear" w:color="auto" w:fill="FFFFFF"/>
          <w:lang w:val="en-US" w:eastAsia="en-CA"/>
        </w:rPr>
        <w:t xml:space="preserve"> and will continue to implement additional programs to reduce </w:t>
      </w:r>
      <w:r w:rsidRPr="007048D9">
        <w:rPr>
          <w:rFonts w:ascii="Calibri" w:eastAsia="Times New Roman" w:hAnsi="Calibri" w:cs="Times New Roman"/>
          <w:color w:val="000000"/>
          <w:shd w:val="clear" w:color="auto" w:fill="FFFFFF"/>
          <w:lang w:val="en-US" w:eastAsia="en-CA"/>
        </w:rPr>
        <w:t>carbon emissions</w:t>
      </w:r>
      <w:r w:rsidR="00A12AFC">
        <w:rPr>
          <w:rFonts w:ascii="Calibri" w:eastAsia="Times New Roman" w:hAnsi="Calibri" w:cs="Times New Roman"/>
          <w:color w:val="000000"/>
          <w:shd w:val="clear" w:color="auto" w:fill="FFFFFF"/>
          <w:lang w:val="en-US" w:eastAsia="en-CA"/>
        </w:rPr>
        <w:t xml:space="preserve">. For example, China is </w:t>
      </w:r>
      <w:r w:rsidRPr="007048D9">
        <w:rPr>
          <w:rFonts w:ascii="Calibri" w:eastAsia="Times New Roman" w:hAnsi="Calibri" w:cs="Times New Roman"/>
          <w:color w:val="000000"/>
          <w:shd w:val="clear" w:color="auto" w:fill="FFFFFF"/>
          <w:lang w:val="en-US" w:eastAsia="en-CA"/>
        </w:rPr>
        <w:t>gradually altering its energy</w:t>
      </w:r>
      <w:r w:rsidR="00A12AFC">
        <w:rPr>
          <w:rFonts w:ascii="Calibri" w:eastAsia="Times New Roman" w:hAnsi="Calibri" w:cs="Times New Roman"/>
          <w:color w:val="000000"/>
          <w:shd w:val="clear" w:color="auto" w:fill="FFFFFF"/>
          <w:lang w:val="en-US" w:eastAsia="en-CA"/>
        </w:rPr>
        <w:t xml:space="preserve"> mix and starting to rely on </w:t>
      </w:r>
      <w:r w:rsidRPr="007048D9">
        <w:rPr>
          <w:rFonts w:ascii="Calibri" w:eastAsia="Times New Roman" w:hAnsi="Calibri" w:cs="Times New Roman"/>
          <w:color w:val="000000"/>
          <w:shd w:val="clear" w:color="auto" w:fill="FFFFFF"/>
          <w:lang w:val="en-US" w:eastAsia="en-CA"/>
        </w:rPr>
        <w:t>more</w:t>
      </w:r>
      <w:r w:rsidR="00A12AFC">
        <w:rPr>
          <w:rFonts w:ascii="Calibri" w:eastAsia="Times New Roman" w:hAnsi="Calibri" w:cs="Times New Roman"/>
          <w:color w:val="000000"/>
          <w:shd w:val="clear" w:color="auto" w:fill="FFFFFF"/>
          <w:lang w:val="en-US" w:eastAsia="en-CA"/>
        </w:rPr>
        <w:t xml:space="preserve"> carbon neutral energy solutions. </w:t>
      </w:r>
      <w:r w:rsidRPr="007048D9">
        <w:rPr>
          <w:rFonts w:ascii="Calibri" w:eastAsia="Times New Roman" w:hAnsi="Calibri" w:cs="Times New Roman"/>
          <w:color w:val="000000"/>
          <w:shd w:val="clear" w:color="auto" w:fill="FFFFFF"/>
          <w:lang w:val="en-US" w:eastAsia="en-CA"/>
        </w:rPr>
        <w:t>It also aims to develop its forest</w:t>
      </w:r>
      <w:r w:rsidR="00A12AFC">
        <w:rPr>
          <w:rFonts w:ascii="Calibri" w:eastAsia="Times New Roman" w:hAnsi="Calibri" w:cs="Times New Roman"/>
          <w:color w:val="000000"/>
          <w:shd w:val="clear" w:color="auto" w:fill="FFFFFF"/>
          <w:lang w:val="en-US" w:eastAsia="en-CA"/>
        </w:rPr>
        <w:t xml:space="preserve">ry footprint </w:t>
      </w:r>
      <w:r w:rsidRPr="007048D9">
        <w:rPr>
          <w:rFonts w:ascii="Calibri" w:eastAsia="Times New Roman" w:hAnsi="Calibri" w:cs="Times New Roman"/>
          <w:color w:val="000000"/>
          <w:shd w:val="clear" w:color="auto" w:fill="FFFFFF"/>
          <w:lang w:val="en-US" w:eastAsia="en-CA"/>
        </w:rPr>
        <w:t xml:space="preserve">to </w:t>
      </w:r>
      <w:r w:rsidR="00A12AFC">
        <w:rPr>
          <w:rFonts w:ascii="Calibri" w:eastAsia="Times New Roman" w:hAnsi="Calibri" w:cs="Times New Roman"/>
          <w:color w:val="000000"/>
          <w:shd w:val="clear" w:color="auto" w:fill="FFFFFF"/>
          <w:lang w:val="en-US" w:eastAsia="en-CA"/>
        </w:rPr>
        <w:t xml:space="preserve">offset </w:t>
      </w:r>
      <w:r w:rsidRPr="007048D9">
        <w:rPr>
          <w:rFonts w:ascii="Calibri" w:eastAsia="Times New Roman" w:hAnsi="Calibri" w:cs="Times New Roman"/>
          <w:color w:val="000000"/>
          <w:shd w:val="clear" w:color="auto" w:fill="FFFFFF"/>
          <w:lang w:val="en-US" w:eastAsia="en-CA"/>
        </w:rPr>
        <w:t>emissions that cannot be circumvented.</w:t>
      </w:r>
      <w:r w:rsidRPr="007048D9">
        <w:rPr>
          <w:rStyle w:val="FootnoteReference"/>
          <w:rFonts w:ascii="Calibri" w:eastAsia="Times New Roman" w:hAnsi="Calibri" w:cs="Times New Roman"/>
          <w:color w:val="000000"/>
          <w:shd w:val="clear" w:color="auto" w:fill="FFFFFF"/>
          <w:lang w:val="en-US" w:eastAsia="en-CA"/>
        </w:rPr>
        <w:footnoteReference w:id="16"/>
      </w:r>
      <w:r>
        <w:rPr>
          <w:rFonts w:ascii="Calibri" w:eastAsia="Times New Roman" w:hAnsi="Calibri" w:cs="Times New Roman"/>
          <w:color w:val="000000"/>
          <w:shd w:val="clear" w:color="auto" w:fill="FFFFFF"/>
          <w:lang w:val="en-US" w:eastAsia="en-CA"/>
        </w:rPr>
        <w:t xml:space="preserve"> China’s stance</w:t>
      </w:r>
      <w:r w:rsidR="00A12AFC">
        <w:rPr>
          <w:rFonts w:ascii="Calibri" w:eastAsia="Times New Roman" w:hAnsi="Calibri" w:cs="Times New Roman"/>
          <w:color w:val="000000"/>
          <w:shd w:val="clear" w:color="auto" w:fill="FFFFFF"/>
          <w:lang w:val="en-US" w:eastAsia="en-CA"/>
        </w:rPr>
        <w:t xml:space="preserve"> is remain committed internally and internationally to the goals stated in the Paris Agreement. </w:t>
      </w:r>
    </w:p>
    <w:p w:rsidR="00824F0A" w:rsidRDefault="00824F0A" w:rsidP="00824F0A">
      <w:pPr>
        <w:spacing w:after="0" w:line="240" w:lineRule="auto"/>
        <w:ind w:left="572"/>
        <w:rPr>
          <w:rFonts w:ascii="Calibri" w:eastAsia="Times New Roman" w:hAnsi="Calibri" w:cs="Times New Roman"/>
          <w:color w:val="000000"/>
          <w:shd w:val="clear" w:color="auto" w:fill="FFFFFF"/>
          <w:lang w:eastAsia="en-CA"/>
        </w:rPr>
      </w:pPr>
    </w:p>
    <w:p w:rsidR="00A12AFC" w:rsidRDefault="00824F0A" w:rsidP="00824F0A">
      <w:pPr>
        <w:spacing w:after="0" w:line="240" w:lineRule="auto"/>
        <w:ind w:firstLine="572"/>
        <w:rPr>
          <w:rFonts w:ascii="Calibri" w:eastAsia="Times New Roman" w:hAnsi="Calibri" w:cs="Times New Roman"/>
          <w:bCs/>
          <w:color w:val="000000"/>
          <w:lang w:eastAsia="en-CA"/>
        </w:rPr>
      </w:pPr>
      <w:r>
        <w:rPr>
          <w:rFonts w:ascii="Calibri" w:eastAsia="Times New Roman" w:hAnsi="Calibri" w:cs="Times New Roman"/>
          <w:bCs/>
          <w:color w:val="000000"/>
          <w:lang w:eastAsia="en-CA"/>
        </w:rPr>
        <w:t xml:space="preserve">“Quick fixes” for climate change do not exist in the same manner as they might for other international issues, </w:t>
      </w:r>
      <w:r w:rsidR="00A12AFC">
        <w:rPr>
          <w:rFonts w:ascii="Calibri" w:eastAsia="Times New Roman" w:hAnsi="Calibri" w:cs="Times New Roman"/>
          <w:bCs/>
          <w:color w:val="000000"/>
          <w:lang w:eastAsia="en-CA"/>
        </w:rPr>
        <w:t>al</w:t>
      </w:r>
      <w:r>
        <w:rPr>
          <w:rFonts w:ascii="Calibri" w:eastAsia="Times New Roman" w:hAnsi="Calibri" w:cs="Times New Roman"/>
          <w:bCs/>
          <w:color w:val="000000"/>
          <w:lang w:eastAsia="en-CA"/>
        </w:rPr>
        <w:t>though some short term solutions are possib</w:t>
      </w:r>
      <w:r w:rsidR="00A12AFC">
        <w:rPr>
          <w:rFonts w:ascii="Calibri" w:eastAsia="Times New Roman" w:hAnsi="Calibri" w:cs="Times New Roman"/>
          <w:bCs/>
          <w:color w:val="000000"/>
          <w:lang w:eastAsia="en-CA"/>
        </w:rPr>
        <w:t>le</w:t>
      </w:r>
      <w:r>
        <w:rPr>
          <w:rFonts w:ascii="Calibri" w:eastAsia="Times New Roman" w:hAnsi="Calibri" w:cs="Times New Roman"/>
          <w:bCs/>
          <w:color w:val="000000"/>
          <w:lang w:eastAsia="en-CA"/>
        </w:rPr>
        <w:t xml:space="preserve">. One of the reactionary plans that </w:t>
      </w:r>
      <w:r w:rsidR="00A12AFC">
        <w:rPr>
          <w:rFonts w:ascii="Calibri" w:eastAsia="Times New Roman" w:hAnsi="Calibri" w:cs="Times New Roman"/>
          <w:bCs/>
          <w:color w:val="000000"/>
          <w:lang w:eastAsia="en-CA"/>
        </w:rPr>
        <w:t>C</w:t>
      </w:r>
      <w:r>
        <w:rPr>
          <w:rFonts w:ascii="Calibri" w:eastAsia="Times New Roman" w:hAnsi="Calibri" w:cs="Times New Roman"/>
          <w:bCs/>
          <w:color w:val="000000"/>
          <w:lang w:eastAsia="en-CA"/>
        </w:rPr>
        <w:t xml:space="preserve">hina is currently in the process of implementing and will continue to implement is </w:t>
      </w:r>
      <w:r w:rsidR="00A12AFC">
        <w:rPr>
          <w:rFonts w:ascii="Calibri" w:eastAsia="Times New Roman" w:hAnsi="Calibri" w:cs="Times New Roman"/>
          <w:bCs/>
          <w:color w:val="000000"/>
          <w:lang w:eastAsia="en-CA"/>
        </w:rPr>
        <w:t>reforestation.</w:t>
      </w:r>
      <w:r>
        <w:rPr>
          <w:rStyle w:val="FootnoteReference"/>
          <w:rFonts w:ascii="Calibri" w:eastAsia="Times New Roman" w:hAnsi="Calibri" w:cs="Times New Roman"/>
          <w:bCs/>
          <w:color w:val="000000"/>
          <w:lang w:eastAsia="en-CA"/>
        </w:rPr>
        <w:footnoteReference w:id="17"/>
      </w:r>
      <w:r>
        <w:rPr>
          <w:rFonts w:ascii="Calibri" w:eastAsia="Times New Roman" w:hAnsi="Calibri" w:cs="Times New Roman"/>
          <w:bCs/>
          <w:color w:val="000000"/>
          <w:lang w:eastAsia="en-CA"/>
        </w:rPr>
        <w:t xml:space="preserve"> </w:t>
      </w:r>
      <w:r w:rsidR="00A12AFC">
        <w:rPr>
          <w:rFonts w:ascii="Calibri" w:eastAsia="Times New Roman" w:hAnsi="Calibri" w:cs="Times New Roman"/>
          <w:bCs/>
          <w:color w:val="000000"/>
          <w:lang w:eastAsia="en-CA"/>
        </w:rPr>
        <w:t xml:space="preserve">By </w:t>
      </w:r>
      <w:r>
        <w:rPr>
          <w:rFonts w:ascii="Calibri" w:eastAsia="Times New Roman" w:hAnsi="Calibri" w:cs="Times New Roman"/>
          <w:bCs/>
          <w:color w:val="000000"/>
          <w:lang w:eastAsia="en-CA"/>
        </w:rPr>
        <w:t xml:space="preserve">planting more trees </w:t>
      </w:r>
      <w:r w:rsidR="00A12AFC">
        <w:rPr>
          <w:rFonts w:ascii="Calibri" w:eastAsia="Times New Roman" w:hAnsi="Calibri" w:cs="Times New Roman"/>
          <w:bCs/>
          <w:color w:val="000000"/>
          <w:lang w:eastAsia="en-CA"/>
        </w:rPr>
        <w:t xml:space="preserve">not only does that lead to economic activity but also provides a CO2 trap to filter </w:t>
      </w:r>
      <w:r w:rsidR="00BD6854">
        <w:rPr>
          <w:rFonts w:ascii="Calibri" w:eastAsia="Times New Roman" w:hAnsi="Calibri" w:cs="Times New Roman"/>
          <w:bCs/>
          <w:color w:val="000000"/>
          <w:lang w:eastAsia="en-CA"/>
        </w:rPr>
        <w:t>excess</w:t>
      </w:r>
      <w:r w:rsidR="00A12AFC">
        <w:rPr>
          <w:rFonts w:ascii="Calibri" w:eastAsia="Times New Roman" w:hAnsi="Calibri" w:cs="Times New Roman"/>
          <w:bCs/>
          <w:color w:val="000000"/>
          <w:lang w:eastAsia="en-CA"/>
        </w:rPr>
        <w:t xml:space="preserve"> CO2 from the atmosphere. </w:t>
      </w:r>
    </w:p>
    <w:p w:rsidR="00A12AFC" w:rsidRDefault="00A12AFC" w:rsidP="00824F0A">
      <w:pPr>
        <w:spacing w:after="0" w:line="240" w:lineRule="auto"/>
        <w:ind w:firstLine="572"/>
        <w:rPr>
          <w:rFonts w:ascii="Calibri" w:eastAsia="Times New Roman" w:hAnsi="Calibri" w:cs="Times New Roman"/>
          <w:bCs/>
          <w:color w:val="000000"/>
          <w:lang w:eastAsia="en-CA"/>
        </w:rPr>
      </w:pPr>
    </w:p>
    <w:p w:rsidR="00824F0A" w:rsidRDefault="00824F0A" w:rsidP="00824F0A">
      <w:pPr>
        <w:spacing w:after="0" w:line="240" w:lineRule="auto"/>
        <w:ind w:firstLine="572"/>
        <w:rPr>
          <w:rFonts w:ascii="Calibri" w:eastAsia="Times New Roman" w:hAnsi="Calibri" w:cs="Times New Roman"/>
          <w:bCs/>
          <w:color w:val="000000"/>
          <w:lang w:eastAsia="en-CA"/>
        </w:rPr>
      </w:pPr>
      <w:r>
        <w:rPr>
          <w:rFonts w:ascii="Calibri" w:eastAsia="Times New Roman" w:hAnsi="Calibri" w:cs="Times New Roman"/>
          <w:bCs/>
          <w:color w:val="000000"/>
          <w:lang w:eastAsia="en-CA"/>
        </w:rPr>
        <w:t>Another concept China proposes is upgrading infrastructure</w:t>
      </w:r>
      <w:r>
        <w:rPr>
          <w:rStyle w:val="FootnoteReference"/>
          <w:rFonts w:ascii="Calibri" w:eastAsia="Times New Roman" w:hAnsi="Calibri" w:cs="Times New Roman"/>
          <w:bCs/>
          <w:color w:val="000000"/>
          <w:lang w:eastAsia="en-CA"/>
        </w:rPr>
        <w:footnoteReference w:id="18"/>
      </w:r>
      <w:r>
        <w:rPr>
          <w:rFonts w:ascii="Calibri" w:eastAsia="Times New Roman" w:hAnsi="Calibri" w:cs="Times New Roman"/>
          <w:bCs/>
          <w:color w:val="000000"/>
          <w:lang w:eastAsia="en-CA"/>
        </w:rPr>
        <w:t xml:space="preserve"> and creating new regulations regarding infrastr</w:t>
      </w:r>
      <w:r w:rsidR="00CB2837">
        <w:rPr>
          <w:rFonts w:ascii="Calibri" w:eastAsia="Times New Roman" w:hAnsi="Calibri" w:cs="Times New Roman"/>
          <w:bCs/>
          <w:color w:val="000000"/>
          <w:lang w:eastAsia="en-CA"/>
        </w:rPr>
        <w:t>ucture built in the future. P</w:t>
      </w:r>
      <w:r>
        <w:rPr>
          <w:rFonts w:ascii="Calibri" w:eastAsia="Times New Roman" w:hAnsi="Calibri" w:cs="Times New Roman"/>
          <w:bCs/>
          <w:color w:val="000000"/>
          <w:lang w:eastAsia="en-CA"/>
        </w:rPr>
        <w:t>lacing regulations aro</w:t>
      </w:r>
      <w:r w:rsidR="00CB2837">
        <w:rPr>
          <w:rFonts w:ascii="Calibri" w:eastAsia="Times New Roman" w:hAnsi="Calibri" w:cs="Times New Roman"/>
          <w:bCs/>
          <w:color w:val="000000"/>
          <w:lang w:eastAsia="en-CA"/>
        </w:rPr>
        <w:t xml:space="preserve">und the way buildings are built can ensure </w:t>
      </w:r>
      <w:r>
        <w:rPr>
          <w:rFonts w:ascii="Calibri" w:eastAsia="Times New Roman" w:hAnsi="Calibri" w:cs="Times New Roman"/>
          <w:bCs/>
          <w:color w:val="000000"/>
          <w:lang w:eastAsia="en-CA"/>
        </w:rPr>
        <w:t>that they are more energy efficient</w:t>
      </w:r>
      <w:r w:rsidR="00A12AFC">
        <w:rPr>
          <w:rFonts w:ascii="Calibri" w:eastAsia="Times New Roman" w:hAnsi="Calibri" w:cs="Times New Roman"/>
          <w:bCs/>
          <w:color w:val="000000"/>
          <w:lang w:eastAsia="en-CA"/>
        </w:rPr>
        <w:t xml:space="preserve">, thus decreasing </w:t>
      </w:r>
      <w:r>
        <w:rPr>
          <w:rFonts w:ascii="Calibri" w:eastAsia="Times New Roman" w:hAnsi="Calibri" w:cs="Times New Roman"/>
          <w:bCs/>
          <w:color w:val="000000"/>
          <w:lang w:eastAsia="en-CA"/>
        </w:rPr>
        <w:t xml:space="preserve">energy consumption. The preventative plan that China proposes urges more developed nations to take </w:t>
      </w:r>
      <w:r w:rsidR="00A12AFC">
        <w:rPr>
          <w:rFonts w:ascii="Calibri" w:eastAsia="Times New Roman" w:hAnsi="Calibri" w:cs="Times New Roman"/>
          <w:bCs/>
          <w:color w:val="000000"/>
          <w:lang w:eastAsia="en-CA"/>
        </w:rPr>
        <w:t xml:space="preserve">the </w:t>
      </w:r>
      <w:r>
        <w:rPr>
          <w:rFonts w:ascii="Calibri" w:eastAsia="Times New Roman" w:hAnsi="Calibri" w:cs="Times New Roman"/>
          <w:bCs/>
          <w:color w:val="000000"/>
          <w:lang w:eastAsia="en-CA"/>
        </w:rPr>
        <w:t xml:space="preserve">initiative and develop their </w:t>
      </w:r>
      <w:r w:rsidR="00325041">
        <w:rPr>
          <w:rFonts w:ascii="Calibri" w:eastAsia="Times New Roman" w:hAnsi="Calibri" w:cs="Times New Roman"/>
          <w:bCs/>
          <w:color w:val="000000"/>
          <w:lang w:eastAsia="en-CA"/>
        </w:rPr>
        <w:t xml:space="preserve">renewable energy </w:t>
      </w:r>
      <w:r>
        <w:rPr>
          <w:rFonts w:ascii="Calibri" w:eastAsia="Times New Roman" w:hAnsi="Calibri" w:cs="Times New Roman"/>
          <w:bCs/>
          <w:color w:val="000000"/>
          <w:lang w:eastAsia="en-CA"/>
        </w:rPr>
        <w:t xml:space="preserve">industries, as well as </w:t>
      </w:r>
      <w:r w:rsidR="00A12AFC">
        <w:rPr>
          <w:rFonts w:ascii="Calibri" w:eastAsia="Times New Roman" w:hAnsi="Calibri" w:cs="Times New Roman"/>
          <w:bCs/>
          <w:color w:val="000000"/>
          <w:lang w:eastAsia="en-CA"/>
        </w:rPr>
        <w:t xml:space="preserve">financially aid </w:t>
      </w:r>
      <w:r>
        <w:rPr>
          <w:rFonts w:ascii="Calibri" w:eastAsia="Times New Roman" w:hAnsi="Calibri" w:cs="Times New Roman"/>
          <w:bCs/>
          <w:color w:val="000000"/>
          <w:lang w:eastAsia="en-CA"/>
        </w:rPr>
        <w:t xml:space="preserve">less developed countries </w:t>
      </w:r>
      <w:r w:rsidR="00325041">
        <w:rPr>
          <w:rFonts w:ascii="Calibri" w:eastAsia="Times New Roman" w:hAnsi="Calibri" w:cs="Times New Roman"/>
          <w:bCs/>
          <w:color w:val="000000"/>
          <w:lang w:eastAsia="en-CA"/>
        </w:rPr>
        <w:t xml:space="preserve">so that they can implement more carbon friendly initiatives. </w:t>
      </w:r>
      <w:r w:rsidR="00D74D95">
        <w:rPr>
          <w:rFonts w:ascii="Calibri" w:eastAsia="Times New Roman" w:hAnsi="Calibri" w:cs="Times New Roman"/>
          <w:bCs/>
          <w:color w:val="000000"/>
          <w:lang w:eastAsia="en-CA"/>
        </w:rPr>
        <w:t>Our goal is to decrease</w:t>
      </w:r>
      <w:r>
        <w:rPr>
          <w:rFonts w:ascii="Calibri" w:eastAsia="Times New Roman" w:hAnsi="Calibri" w:cs="Times New Roman"/>
          <w:bCs/>
          <w:color w:val="000000"/>
          <w:lang w:eastAsia="en-CA"/>
        </w:rPr>
        <w:t xml:space="preserve"> our dependence on non</w:t>
      </w:r>
      <w:r w:rsidR="00D74D95">
        <w:rPr>
          <w:rFonts w:ascii="Calibri" w:eastAsia="Times New Roman" w:hAnsi="Calibri" w:cs="Times New Roman"/>
          <w:bCs/>
          <w:color w:val="000000"/>
          <w:lang w:eastAsia="en-CA"/>
        </w:rPr>
        <w:t>-</w:t>
      </w:r>
      <w:r>
        <w:rPr>
          <w:rFonts w:ascii="Calibri" w:eastAsia="Times New Roman" w:hAnsi="Calibri" w:cs="Times New Roman"/>
          <w:bCs/>
          <w:color w:val="000000"/>
          <w:lang w:eastAsia="en-CA"/>
        </w:rPr>
        <w:t xml:space="preserve">renewable energy sources </w:t>
      </w:r>
      <w:r w:rsidR="00D74D95">
        <w:rPr>
          <w:rFonts w:ascii="Calibri" w:eastAsia="Times New Roman" w:hAnsi="Calibri" w:cs="Times New Roman"/>
          <w:bCs/>
          <w:color w:val="000000"/>
          <w:lang w:eastAsia="en-CA"/>
        </w:rPr>
        <w:t>as they are a</w:t>
      </w:r>
      <w:r>
        <w:rPr>
          <w:rFonts w:ascii="Calibri" w:eastAsia="Times New Roman" w:hAnsi="Calibri" w:cs="Times New Roman"/>
          <w:bCs/>
          <w:color w:val="000000"/>
          <w:lang w:eastAsia="en-CA"/>
        </w:rPr>
        <w:t xml:space="preserve"> primary cause </w:t>
      </w:r>
      <w:r w:rsidR="00D74D95">
        <w:rPr>
          <w:rFonts w:ascii="Calibri" w:eastAsia="Times New Roman" w:hAnsi="Calibri" w:cs="Times New Roman"/>
          <w:bCs/>
          <w:color w:val="000000"/>
          <w:lang w:eastAsia="en-CA"/>
        </w:rPr>
        <w:t xml:space="preserve">of </w:t>
      </w:r>
      <w:r w:rsidR="00CB2837">
        <w:rPr>
          <w:rFonts w:ascii="Calibri" w:eastAsia="Times New Roman" w:hAnsi="Calibri" w:cs="Times New Roman"/>
          <w:bCs/>
          <w:color w:val="000000"/>
          <w:lang w:eastAsia="en-CA"/>
        </w:rPr>
        <w:t>climate change, which has many</w:t>
      </w:r>
      <w:r>
        <w:rPr>
          <w:rFonts w:ascii="Calibri" w:eastAsia="Times New Roman" w:hAnsi="Calibri" w:cs="Times New Roman"/>
          <w:bCs/>
          <w:color w:val="000000"/>
          <w:lang w:eastAsia="en-CA"/>
        </w:rPr>
        <w:t xml:space="preserve"> negative </w:t>
      </w:r>
      <w:r w:rsidR="00CB2837">
        <w:rPr>
          <w:rFonts w:ascii="Calibri" w:eastAsia="Times New Roman" w:hAnsi="Calibri" w:cs="Times New Roman"/>
          <w:bCs/>
          <w:color w:val="000000"/>
          <w:lang w:eastAsia="en-CA"/>
        </w:rPr>
        <w:t>consequences as</w:t>
      </w:r>
      <w:r>
        <w:rPr>
          <w:rFonts w:ascii="Calibri" w:eastAsia="Times New Roman" w:hAnsi="Calibri" w:cs="Times New Roman"/>
          <w:bCs/>
          <w:color w:val="000000"/>
          <w:lang w:eastAsia="en-CA"/>
        </w:rPr>
        <w:t xml:space="preserve"> outlined in this paper. </w:t>
      </w:r>
    </w:p>
    <w:p w:rsidR="00824F0A" w:rsidRDefault="00824F0A" w:rsidP="00824F0A">
      <w:pPr>
        <w:spacing w:after="0" w:line="240" w:lineRule="auto"/>
        <w:rPr>
          <w:rFonts w:ascii="Calibri" w:eastAsia="Times New Roman" w:hAnsi="Calibri" w:cs="Times New Roman"/>
          <w:bCs/>
          <w:color w:val="000000"/>
          <w:lang w:eastAsia="en-CA"/>
        </w:rPr>
      </w:pPr>
    </w:p>
    <w:p w:rsidR="00824F0A" w:rsidRDefault="00824F0A" w:rsidP="00824F0A">
      <w:pPr>
        <w:spacing w:after="0" w:line="240" w:lineRule="auto"/>
        <w:textAlignment w:val="center"/>
        <w:rPr>
          <w:rFonts w:ascii="Calibri" w:eastAsia="Times New Roman" w:hAnsi="Calibri" w:cs="Times New Roman"/>
          <w:color w:val="000000"/>
          <w:shd w:val="clear" w:color="auto" w:fill="FFFFFF"/>
          <w:lang w:eastAsia="en-CA"/>
        </w:rPr>
      </w:pPr>
    </w:p>
    <w:p w:rsidR="00824F0A" w:rsidRDefault="00824F0A" w:rsidP="00824F0A">
      <w:pPr>
        <w:spacing w:after="0" w:line="240" w:lineRule="auto"/>
        <w:textAlignment w:val="center"/>
        <w:rPr>
          <w:rFonts w:ascii="Calibri" w:eastAsia="Times New Roman" w:hAnsi="Calibri" w:cs="Times New Roman"/>
          <w:color w:val="000000"/>
          <w:shd w:val="clear" w:color="auto" w:fill="FFFFFF"/>
          <w:lang w:eastAsia="en-CA"/>
        </w:rPr>
      </w:pPr>
    </w:p>
    <w:p w:rsidR="00824F0A" w:rsidRPr="00EE24BE" w:rsidRDefault="00824F0A" w:rsidP="00824F0A">
      <w:pPr>
        <w:spacing w:after="0" w:line="240" w:lineRule="auto"/>
        <w:ind w:left="212"/>
        <w:textAlignment w:val="center"/>
        <w:rPr>
          <w:rFonts w:ascii="Calibri" w:eastAsia="Times New Roman" w:hAnsi="Calibri" w:cs="Times New Roman"/>
          <w:color w:val="000000"/>
          <w:lang w:eastAsia="en-CA"/>
        </w:rPr>
      </w:pPr>
    </w:p>
    <w:p w:rsidR="002B0EA1" w:rsidRDefault="002B0EA1"/>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 w:rsidR="003107A5" w:rsidRDefault="003107A5">
      <w:pPr>
        <w:rPr>
          <w:b/>
        </w:rPr>
      </w:pPr>
      <w:r>
        <w:rPr>
          <w:b/>
        </w:rPr>
        <w:t>WORK CITED:</w:t>
      </w:r>
    </w:p>
    <w:p w:rsidR="003107A5" w:rsidRDefault="003107A5" w:rsidP="003107A5">
      <w:pPr>
        <w:pStyle w:val="FootnoteText"/>
      </w:pPr>
      <w:r w:rsidRPr="008913B7">
        <w:t xml:space="preserve">"Climate Change - United Nations Sustainable Development." UN News Center. Accessed November 10, 2016. </w:t>
      </w:r>
      <w:hyperlink r:id="rId8" w:history="1">
        <w:r w:rsidRPr="00824FA6">
          <w:rPr>
            <w:rStyle w:val="Hyperlink"/>
          </w:rPr>
          <w:t>http://www.un.org/sustainabledevelopment/climate-change-2/</w:t>
        </w:r>
      </w:hyperlink>
      <w:r w:rsidRPr="008913B7">
        <w:t>.</w:t>
      </w:r>
      <w:r>
        <w:t xml:space="preserve"> </w:t>
      </w:r>
    </w:p>
    <w:p w:rsidR="003107A5" w:rsidRDefault="003107A5" w:rsidP="003107A5">
      <w:pPr>
        <w:pStyle w:val="FootnoteText"/>
      </w:pPr>
      <w:r>
        <w:rPr>
          <w:rStyle w:val="FootnoteReference"/>
        </w:rPr>
        <w:footnoteRef/>
      </w:r>
      <w:r>
        <w:t xml:space="preserve"> </w:t>
      </w:r>
      <w:r w:rsidRPr="00B56155">
        <w:t>Siquan, Yang. "Emergency Preparedness." SpringerReference, July 7, 2007, 1-7. Accessed November 8, 2016. doi:10.1007/springerreference_62002.</w:t>
      </w:r>
      <w:r>
        <w:t xml:space="preserve"> </w:t>
      </w:r>
    </w:p>
    <w:p w:rsidR="003107A5" w:rsidRDefault="003107A5" w:rsidP="003107A5">
      <w:pPr>
        <w:pStyle w:val="FootnoteText"/>
      </w:pPr>
      <w:r>
        <w:rPr>
          <w:rStyle w:val="FootnoteReference"/>
        </w:rPr>
        <w:footnoteRef/>
      </w:r>
      <w:r>
        <w:t xml:space="preserve"> </w:t>
      </w:r>
      <w:r w:rsidRPr="008913B7">
        <w:t xml:space="preserve">News, BBC. "China Smog Sparks Red Alerts in 10 Cities." BBC News. December 24, 2015. Accessed November 10, 2016. </w:t>
      </w:r>
      <w:hyperlink r:id="rId9" w:history="1">
        <w:r w:rsidRPr="00824FA6">
          <w:rPr>
            <w:rStyle w:val="Hyperlink"/>
          </w:rPr>
          <w:t>http://www.bbc.com/news/world-asia-china-35173709</w:t>
        </w:r>
      </w:hyperlink>
      <w:r w:rsidRPr="008913B7">
        <w:t>.</w:t>
      </w:r>
      <w:r>
        <w:t xml:space="preserve"> </w:t>
      </w:r>
    </w:p>
    <w:p w:rsidR="003107A5" w:rsidRDefault="003107A5" w:rsidP="003107A5">
      <w:pPr>
        <w:pStyle w:val="FootnoteText"/>
      </w:pPr>
      <w:r>
        <w:rPr>
          <w:rStyle w:val="FootnoteReference"/>
        </w:rPr>
        <w:footnoteRef/>
      </w:r>
      <w:r>
        <w:t xml:space="preserve"> </w:t>
      </w:r>
      <w:r w:rsidRPr="001911A5">
        <w:t xml:space="preserve">"Air Quality Index (AQI) Basics." Air Quality Index (AQI) Basics. Accessed November 10, 2016. </w:t>
      </w:r>
      <w:hyperlink r:id="rId10" w:history="1">
        <w:r w:rsidRPr="00824FA6">
          <w:rPr>
            <w:rStyle w:val="Hyperlink"/>
          </w:rPr>
          <w:t>https://airnow.gov/index.cfm?action=aqibasics.aqi</w:t>
        </w:r>
      </w:hyperlink>
      <w:r w:rsidRPr="001911A5">
        <w:t>.</w:t>
      </w:r>
      <w:r>
        <w:t xml:space="preserve"> </w:t>
      </w:r>
    </w:p>
    <w:p w:rsidR="003107A5" w:rsidRDefault="003107A5" w:rsidP="003107A5">
      <w:pPr>
        <w:pStyle w:val="FootnoteText"/>
      </w:pPr>
      <w:r>
        <w:rPr>
          <w:rStyle w:val="FootnoteReference"/>
        </w:rPr>
        <w:footnoteRef/>
      </w:r>
      <w:r>
        <w:t xml:space="preserve"> </w:t>
      </w:r>
      <w:r w:rsidRPr="001911A5">
        <w:t xml:space="preserve">"Air Quality Index (AQI) Basics." Air Quality Index (AQI) Basics. Accessed November 10, 2016. </w:t>
      </w:r>
      <w:hyperlink r:id="rId11" w:history="1">
        <w:r w:rsidRPr="00824FA6">
          <w:rPr>
            <w:rStyle w:val="Hyperlink"/>
          </w:rPr>
          <w:t>https://airnow.gov/index.cfm?action=aqibasics.aqi</w:t>
        </w:r>
      </w:hyperlink>
      <w:r w:rsidRPr="001911A5">
        <w:t>.</w:t>
      </w:r>
      <w:r>
        <w:t xml:space="preserve"> </w:t>
      </w:r>
    </w:p>
    <w:p w:rsidR="003107A5" w:rsidRDefault="003107A5" w:rsidP="003107A5">
      <w:pPr>
        <w:pStyle w:val="FootnoteText"/>
      </w:pPr>
      <w:r>
        <w:rPr>
          <w:rStyle w:val="FootnoteReference"/>
        </w:rPr>
        <w:footnoteRef/>
      </w:r>
      <w:r>
        <w:t xml:space="preserve"> </w:t>
      </w:r>
      <w:r w:rsidRPr="001911A5">
        <w:t xml:space="preserve">Dominguez, Gabriel. "How Smog Is Killing Thousands Daily in China | Asia | DW.COM | 17.08.2015." DW.COM. August 17, 2015. Accessed November 6, 2016. </w:t>
      </w:r>
      <w:hyperlink r:id="rId12" w:history="1">
        <w:r w:rsidRPr="00824FA6">
          <w:rPr>
            <w:rStyle w:val="Hyperlink"/>
          </w:rPr>
          <w:t>http://www.dw.com/en/how-smog-is-killing-thousands-daily-in-china/a-18653814</w:t>
        </w:r>
      </w:hyperlink>
      <w:r w:rsidRPr="001911A5">
        <w:t>.</w:t>
      </w:r>
      <w:r>
        <w:t xml:space="preserve"> </w:t>
      </w:r>
    </w:p>
    <w:p w:rsidR="003107A5" w:rsidRDefault="003107A5" w:rsidP="003107A5">
      <w:pPr>
        <w:pStyle w:val="FootnoteText"/>
      </w:pPr>
      <w:r w:rsidRPr="001911A5">
        <w:t xml:space="preserve">"Resolution on Public Health Drafted by China Adopted at the 59th Session of the United Nations General Assembly." Resolution on Public Health Drafted by China Adopted at the 59th Session of the United Nations General Assembly. November 23, 2004. Accessed November 10, 2016. </w:t>
      </w:r>
      <w:hyperlink r:id="rId13" w:history="1">
        <w:r w:rsidRPr="00824FA6">
          <w:rPr>
            <w:rStyle w:val="Hyperlink"/>
          </w:rPr>
          <w:t>http://www.china-un.org/eng/chinaandun/socialhr/health/t171761.htm</w:t>
        </w:r>
      </w:hyperlink>
      <w:r w:rsidRPr="001911A5">
        <w:t>.</w:t>
      </w:r>
      <w:r>
        <w:t xml:space="preserve"> </w:t>
      </w:r>
    </w:p>
    <w:p w:rsidR="003107A5" w:rsidRDefault="003107A5" w:rsidP="003107A5">
      <w:pPr>
        <w:spacing w:line="240" w:lineRule="auto"/>
      </w:pPr>
      <w:r>
        <w:rPr>
          <w:rStyle w:val="FootnoteReference"/>
        </w:rPr>
        <w:footnoteRef/>
      </w:r>
      <w:r>
        <w:t xml:space="preserve"> </w:t>
      </w:r>
      <w:r w:rsidRPr="001911A5">
        <w:t xml:space="preserve">Xinhua. "China's Actions for Disaster Prevention and Reduction." ReliefWeb. May 11, 2011. Accessed November 10, 2016. </w:t>
      </w:r>
      <w:hyperlink r:id="rId14" w:history="1">
        <w:r w:rsidRPr="00824FA6">
          <w:rPr>
            <w:rStyle w:val="Hyperlink"/>
          </w:rPr>
          <w:t>http://reliefweb.int/report/china/full-text-chinas-actions-disaster-prevention-and-reduction</w:t>
        </w:r>
      </w:hyperlink>
      <w:r w:rsidRPr="001911A5">
        <w:t>.</w:t>
      </w:r>
    </w:p>
    <w:p w:rsidR="003107A5" w:rsidRDefault="003107A5" w:rsidP="003107A5">
      <w:pPr>
        <w:pStyle w:val="FootnoteText"/>
      </w:pPr>
      <w:r w:rsidRPr="000810E5">
        <w:t xml:space="preserve">Randall, Alex. "Climate Change Driving Migration into China." Chinadialogue. June 20, 2013. Accessed November 10, 2016. </w:t>
      </w:r>
      <w:hyperlink r:id="rId15" w:history="1">
        <w:r w:rsidRPr="00824FA6">
          <w:rPr>
            <w:rStyle w:val="Hyperlink"/>
          </w:rPr>
          <w:t>https://www.chinadialogue.net/article/show/single/en/6113-Climate-change-driving-migration-into-China-s-vulnerable-cities</w:t>
        </w:r>
      </w:hyperlink>
      <w:r w:rsidRPr="000810E5">
        <w:t>.</w:t>
      </w:r>
      <w:r>
        <w:t xml:space="preserve"> </w:t>
      </w:r>
    </w:p>
    <w:p w:rsidR="003107A5" w:rsidRDefault="003107A5" w:rsidP="003107A5">
      <w:pPr>
        <w:pStyle w:val="FootnoteText"/>
      </w:pPr>
      <w:r>
        <w:rPr>
          <w:rStyle w:val="FootnoteReference"/>
        </w:rPr>
        <w:footnoteRef/>
      </w:r>
      <w:r>
        <w:t xml:space="preserve"> </w:t>
      </w:r>
      <w:r w:rsidRPr="000810E5">
        <w:t xml:space="preserve">Zabarenko, Deborah. "Countries Must Plan for Climate Refugees: Report." Reuters. October 27, 2011. Accessed November 10, 2016. </w:t>
      </w:r>
      <w:hyperlink r:id="rId16" w:history="1">
        <w:r w:rsidRPr="00824FA6">
          <w:rPr>
            <w:rStyle w:val="Hyperlink"/>
          </w:rPr>
          <w:t>http://www.reuters.com/article/us-climate-resettlement-idUSTRE79Q6TS20111027</w:t>
        </w:r>
      </w:hyperlink>
      <w:r w:rsidRPr="000810E5">
        <w:t>.</w:t>
      </w:r>
      <w:r>
        <w:t xml:space="preserve"> </w:t>
      </w:r>
    </w:p>
    <w:p w:rsidR="003107A5" w:rsidRDefault="003107A5" w:rsidP="003107A5">
      <w:pPr>
        <w:pStyle w:val="FootnoteText"/>
        <w:rPr>
          <w:ins w:id="2" w:author="mike m" w:date="2016-11-09T21:29:00Z"/>
        </w:rPr>
      </w:pPr>
      <w:ins w:id="3" w:author="mike m" w:date="2016-11-09T21:29:00Z">
        <w:r w:rsidRPr="00B75DCE">
          <w:rPr>
            <w:rStyle w:val="FootnoteReference"/>
          </w:rPr>
          <w:footnoteRef/>
        </w:r>
        <w:r w:rsidRPr="00B75DCE">
          <w:t xml:space="preserve"> </w:t>
        </w:r>
      </w:ins>
      <w:r w:rsidRPr="00B75DCE">
        <w:t xml:space="preserve">"Global Issues at the United Nations." UN News Center. Accessed November 10, 2016. </w:t>
      </w:r>
      <w:hyperlink r:id="rId17" w:history="1">
        <w:r w:rsidRPr="00824FA6">
          <w:rPr>
            <w:rStyle w:val="Hyperlink"/>
          </w:rPr>
          <w:t>http://www.un.org/en/globalissues/briefingpapers/refugees/</w:t>
        </w:r>
      </w:hyperlink>
      <w:r w:rsidRPr="00B75DCE">
        <w:t>.</w:t>
      </w:r>
      <w:r>
        <w:t xml:space="preserve"> </w:t>
      </w:r>
    </w:p>
    <w:p w:rsidR="003107A5" w:rsidRDefault="003107A5" w:rsidP="003107A5">
      <w:pPr>
        <w:spacing w:line="240" w:lineRule="auto"/>
      </w:pPr>
      <w:r>
        <w:rPr>
          <w:rStyle w:val="FootnoteReference"/>
        </w:rPr>
        <w:footnoteRef/>
      </w:r>
      <w:r>
        <w:t xml:space="preserve"> </w:t>
      </w:r>
      <w:r w:rsidRPr="000810E5">
        <w:t xml:space="preserve">Randall, Alex. "Climate Change Driving Migration into China." Chinadialogue. June 20, 2013. Accessed November 10, 2016. </w:t>
      </w:r>
      <w:hyperlink r:id="rId18" w:history="1">
        <w:r w:rsidRPr="00824FA6">
          <w:rPr>
            <w:rStyle w:val="Hyperlink"/>
          </w:rPr>
          <w:t>https://www.chinadialogue.net/article/show/single/en/6113-Climate-change-driving-migration-into-China-s-vulnerable-cities</w:t>
        </w:r>
      </w:hyperlink>
      <w:r>
        <w:t>.</w:t>
      </w:r>
    </w:p>
    <w:p w:rsidR="003107A5" w:rsidRDefault="003107A5" w:rsidP="003107A5">
      <w:pPr>
        <w:pStyle w:val="FootnoteText"/>
      </w:pPr>
      <w:r w:rsidRPr="00D607D5">
        <w:t xml:space="preserve">A Blanket around the Earth." NASA. Accessed November 10, 2016. </w:t>
      </w:r>
      <w:hyperlink r:id="rId19" w:history="1">
        <w:r w:rsidRPr="00824FA6">
          <w:rPr>
            <w:rStyle w:val="Hyperlink"/>
          </w:rPr>
          <w:t>http://climate.nasa.gov/causes/</w:t>
        </w:r>
      </w:hyperlink>
      <w:r w:rsidRPr="00D607D5">
        <w:t>.</w:t>
      </w:r>
      <w:r>
        <w:t xml:space="preserve"> </w:t>
      </w:r>
    </w:p>
    <w:p w:rsidR="003107A5" w:rsidRDefault="003107A5" w:rsidP="003107A5">
      <w:pPr>
        <w:pStyle w:val="FootnoteText"/>
      </w:pPr>
      <w:r>
        <w:rPr>
          <w:rStyle w:val="FootnoteReference"/>
        </w:rPr>
        <w:footnoteRef/>
      </w:r>
      <w:r>
        <w:t xml:space="preserve"> </w:t>
      </w:r>
      <w:r w:rsidRPr="008B7E47">
        <w:t xml:space="preserve">Zolfagharifard for, Ellie. "Carbon Emissions Reach 40 Billion Ton High: World Faces 'dangerous Climate Change' - and China, the US and India Are the Worst Offenders." Mail Online. September 22, 2014. Accessed November 10, 2016. </w:t>
      </w:r>
      <w:hyperlink r:id="rId20" w:history="1">
        <w:r w:rsidRPr="00824FA6">
          <w:rPr>
            <w:rStyle w:val="Hyperlink"/>
          </w:rPr>
          <w:t>http://www.dailymail.co.uk/sciencetech/article-2764323/China-US-India-push-world-carbon-emissions-up.html</w:t>
        </w:r>
      </w:hyperlink>
      <w:r w:rsidRPr="008B7E47">
        <w:t>.</w:t>
      </w:r>
      <w:r>
        <w:t xml:space="preserve"> </w:t>
      </w:r>
    </w:p>
    <w:p w:rsidR="003107A5" w:rsidRDefault="003107A5" w:rsidP="003107A5">
      <w:pPr>
        <w:pStyle w:val="FootnoteText"/>
      </w:pPr>
      <w:r>
        <w:rPr>
          <w:rStyle w:val="FootnoteReference"/>
        </w:rPr>
        <w:footnoteRef/>
      </w:r>
      <w:r>
        <w:t xml:space="preserve"> </w:t>
      </w:r>
      <w:r w:rsidRPr="008B7E47">
        <w:t xml:space="preserve">Phillips, Tom, Fiona Harvey, and Alan Yuhas. "Breakthrough as US and China Agree to Ratify Paris Climate Deal." The Guardian. September 03, 2016. Accessed November 10, 2016. </w:t>
      </w:r>
      <w:hyperlink r:id="rId21" w:history="1">
        <w:r w:rsidRPr="00824FA6">
          <w:rPr>
            <w:rStyle w:val="Hyperlink"/>
          </w:rPr>
          <w:t>https://www.theguardian.com/environment/2016/sep/03/breakthrough-us-china-agree-ratify-paris-climate-change-deal</w:t>
        </w:r>
      </w:hyperlink>
      <w:r w:rsidRPr="008B7E47">
        <w:t>.</w:t>
      </w:r>
      <w:r>
        <w:t xml:space="preserve"> </w:t>
      </w:r>
    </w:p>
    <w:p w:rsidR="003107A5" w:rsidRDefault="003107A5" w:rsidP="003107A5">
      <w:pPr>
        <w:pStyle w:val="FootnoteText"/>
      </w:pPr>
      <w:r>
        <w:rPr>
          <w:rStyle w:val="FootnoteReference"/>
        </w:rPr>
        <w:footnoteRef/>
      </w:r>
      <w:r>
        <w:t xml:space="preserve"> </w:t>
      </w:r>
      <w:r w:rsidRPr="00B56155">
        <w:t xml:space="preserve">Small, Laura. "What Action Is China Taking on Climate Change?" Environmental and Energy Study Institute. July 14, 2015. Accessed November 10, 2016. </w:t>
      </w:r>
      <w:hyperlink r:id="rId22" w:history="1">
        <w:r w:rsidRPr="00824FA6">
          <w:rPr>
            <w:rStyle w:val="Hyperlink"/>
          </w:rPr>
          <w:t>http://www.eesi.org/briefings/view/071415china</w:t>
        </w:r>
      </w:hyperlink>
      <w:r w:rsidRPr="00B56155">
        <w:t>.</w:t>
      </w:r>
      <w:r>
        <w:t xml:space="preserve"> </w:t>
      </w:r>
    </w:p>
    <w:p w:rsidR="003107A5" w:rsidRDefault="003107A5" w:rsidP="003107A5">
      <w:pPr>
        <w:spacing w:line="240" w:lineRule="auto"/>
      </w:pPr>
      <w:r>
        <w:rPr>
          <w:rStyle w:val="FootnoteReference"/>
        </w:rPr>
        <w:footnoteRef/>
      </w:r>
      <w:r>
        <w:t xml:space="preserve"> </w:t>
      </w:r>
      <w:r w:rsidRPr="00B56155">
        <w:t xml:space="preserve">Murillo, Homar. "China's Reforestation Efforts Successful, NASA Images Confirm." Nature World News RSS. March 21, 2016. Accessed November 10, 2016. </w:t>
      </w:r>
      <w:hyperlink r:id="rId23" w:history="1">
        <w:r w:rsidRPr="00824FA6">
          <w:rPr>
            <w:rStyle w:val="Hyperlink"/>
          </w:rPr>
          <w:t>http://www.natureworldnews.com/articles/20305/20160321/china-reforestation-nasa-deforestation-efforts-pollution.htm</w:t>
        </w:r>
      </w:hyperlink>
      <w:r w:rsidRPr="00B56155">
        <w:t>.</w:t>
      </w:r>
    </w:p>
    <w:p w:rsidR="003107A5" w:rsidRPr="003107A5" w:rsidRDefault="003107A5" w:rsidP="003107A5">
      <w:pPr>
        <w:pStyle w:val="FootnoteText"/>
      </w:pPr>
      <w:r>
        <w:rPr>
          <w:rStyle w:val="FootnoteReference"/>
        </w:rPr>
        <w:footnoteRef/>
      </w:r>
      <w:r>
        <w:t xml:space="preserve"> </w:t>
      </w:r>
      <w:r w:rsidRPr="00B56155">
        <w:t xml:space="preserve">Biello, David. "10 Solutions for Climate Change." Scientific American. November 26, 2007. Accessed November 10, 2016. </w:t>
      </w:r>
      <w:hyperlink r:id="rId24" w:history="1">
        <w:r w:rsidRPr="00824FA6">
          <w:rPr>
            <w:rStyle w:val="Hyperlink"/>
          </w:rPr>
          <w:t>https://www.scientificamerican.com/article/10-solutions-for-climate-change/</w:t>
        </w:r>
      </w:hyperlink>
      <w:r w:rsidRPr="00B56155">
        <w:t>.</w:t>
      </w:r>
      <w:r>
        <w:t xml:space="preserve"> </w:t>
      </w:r>
    </w:p>
    <w:sectPr w:rsidR="003107A5" w:rsidRPr="003107A5">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7F0" w:rsidRDefault="00C777F0" w:rsidP="00824F0A">
      <w:pPr>
        <w:spacing w:after="0" w:line="240" w:lineRule="auto"/>
      </w:pPr>
      <w:r>
        <w:separator/>
      </w:r>
    </w:p>
  </w:endnote>
  <w:endnote w:type="continuationSeparator" w:id="0">
    <w:p w:rsidR="00C777F0" w:rsidRDefault="00C777F0" w:rsidP="0082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7F0" w:rsidRDefault="00C777F0" w:rsidP="00824F0A">
      <w:pPr>
        <w:spacing w:after="0" w:line="240" w:lineRule="auto"/>
      </w:pPr>
      <w:r>
        <w:separator/>
      </w:r>
    </w:p>
  </w:footnote>
  <w:footnote w:type="continuationSeparator" w:id="0">
    <w:p w:rsidR="00C777F0" w:rsidRDefault="00C777F0" w:rsidP="00824F0A">
      <w:pPr>
        <w:spacing w:after="0" w:line="240" w:lineRule="auto"/>
      </w:pPr>
      <w:r>
        <w:continuationSeparator/>
      </w:r>
    </w:p>
  </w:footnote>
  <w:footnote w:id="1">
    <w:p w:rsidR="00824F0A" w:rsidRDefault="00824F0A" w:rsidP="00824F0A">
      <w:pPr>
        <w:pStyle w:val="FootnoteText"/>
      </w:pPr>
      <w:r>
        <w:rPr>
          <w:rStyle w:val="FootnoteReference"/>
        </w:rPr>
        <w:footnoteRef/>
      </w:r>
      <w:r>
        <w:t xml:space="preserve"> </w:t>
      </w:r>
      <w:r w:rsidR="008913B7" w:rsidRPr="008913B7">
        <w:t xml:space="preserve">"Climate Change - United Nations Sustainable Development." UN News Center. Accessed November 10, 2016. </w:t>
      </w:r>
      <w:hyperlink r:id="rId1" w:history="1">
        <w:r w:rsidR="008913B7" w:rsidRPr="00824FA6">
          <w:rPr>
            <w:rStyle w:val="Hyperlink"/>
          </w:rPr>
          <w:t>http://www.un.org/sustainabledevelopment/climate-change-2/</w:t>
        </w:r>
      </w:hyperlink>
      <w:r w:rsidR="008913B7" w:rsidRPr="008913B7">
        <w:t>.</w:t>
      </w:r>
      <w:r w:rsidR="008913B7">
        <w:t xml:space="preserve"> </w:t>
      </w:r>
    </w:p>
  </w:footnote>
  <w:footnote w:id="2">
    <w:p w:rsidR="00824F0A" w:rsidRDefault="00824F0A" w:rsidP="00824F0A">
      <w:pPr>
        <w:pStyle w:val="FootnoteText"/>
      </w:pPr>
      <w:r>
        <w:rPr>
          <w:rStyle w:val="FootnoteReference"/>
        </w:rPr>
        <w:footnoteRef/>
      </w:r>
      <w:r>
        <w:t xml:space="preserve"> </w:t>
      </w:r>
      <w:r w:rsidR="00B56155" w:rsidRPr="00B56155">
        <w:t>Siquan, Yang. "Emergency Preparedness." SpringerReference, July 7, 2007, 1-7. Accessed November 8, 2016. doi:10.1007/springerreference_62002.</w:t>
      </w:r>
      <w:r w:rsidR="00B56155">
        <w:t xml:space="preserve"> </w:t>
      </w:r>
    </w:p>
  </w:footnote>
  <w:footnote w:id="3">
    <w:p w:rsidR="00824F0A" w:rsidRDefault="00824F0A" w:rsidP="00824F0A">
      <w:pPr>
        <w:pStyle w:val="FootnoteText"/>
      </w:pPr>
      <w:r>
        <w:rPr>
          <w:rStyle w:val="FootnoteReference"/>
        </w:rPr>
        <w:footnoteRef/>
      </w:r>
      <w:r>
        <w:t xml:space="preserve"> </w:t>
      </w:r>
      <w:r w:rsidR="008913B7" w:rsidRPr="008913B7">
        <w:t xml:space="preserve">News, BBC. "China Smog Sparks Red Alerts in 10 Cities." BBC News. December 24, 2015. Accessed November 10, 2016. </w:t>
      </w:r>
      <w:hyperlink r:id="rId2" w:history="1">
        <w:r w:rsidR="008913B7" w:rsidRPr="00824FA6">
          <w:rPr>
            <w:rStyle w:val="Hyperlink"/>
          </w:rPr>
          <w:t>http://www.bbc.com/news/world-asia-china-35173709</w:t>
        </w:r>
      </w:hyperlink>
      <w:r w:rsidR="008913B7" w:rsidRPr="008913B7">
        <w:t>.</w:t>
      </w:r>
      <w:r w:rsidR="008913B7">
        <w:t xml:space="preserve"> </w:t>
      </w:r>
    </w:p>
  </w:footnote>
  <w:footnote w:id="4">
    <w:p w:rsidR="00824F0A" w:rsidRDefault="00824F0A" w:rsidP="00824F0A">
      <w:pPr>
        <w:pStyle w:val="FootnoteText"/>
      </w:pPr>
      <w:r>
        <w:rPr>
          <w:rStyle w:val="FootnoteReference"/>
        </w:rPr>
        <w:footnoteRef/>
      </w:r>
      <w:r>
        <w:t xml:space="preserve"> </w:t>
      </w:r>
      <w:r w:rsidR="001911A5" w:rsidRPr="001911A5">
        <w:t xml:space="preserve">"Air Quality Index (AQI) Basics." Air Quality Index (AQI) Basics. Accessed November 10, 2016. </w:t>
      </w:r>
      <w:hyperlink r:id="rId3" w:history="1">
        <w:r w:rsidR="001911A5" w:rsidRPr="00824FA6">
          <w:rPr>
            <w:rStyle w:val="Hyperlink"/>
          </w:rPr>
          <w:t>https://airnow.gov/index.cfm?action=aqibasics.aqi</w:t>
        </w:r>
      </w:hyperlink>
      <w:r w:rsidR="001911A5" w:rsidRPr="001911A5">
        <w:t>.</w:t>
      </w:r>
      <w:r w:rsidR="001911A5">
        <w:t xml:space="preserve"> </w:t>
      </w:r>
    </w:p>
  </w:footnote>
  <w:footnote w:id="5">
    <w:p w:rsidR="00824F0A" w:rsidRDefault="00824F0A" w:rsidP="00824F0A">
      <w:pPr>
        <w:pStyle w:val="FootnoteText"/>
      </w:pPr>
      <w:r>
        <w:rPr>
          <w:rStyle w:val="FootnoteReference"/>
        </w:rPr>
        <w:footnoteRef/>
      </w:r>
      <w:r>
        <w:t xml:space="preserve"> </w:t>
      </w:r>
      <w:r w:rsidR="001911A5" w:rsidRPr="001911A5">
        <w:t xml:space="preserve">"Air Quality Index (AQI) Basics." Air Quality Index (AQI) Basics. Accessed November 10, 2016. </w:t>
      </w:r>
      <w:hyperlink r:id="rId4" w:history="1">
        <w:r w:rsidR="001911A5" w:rsidRPr="00824FA6">
          <w:rPr>
            <w:rStyle w:val="Hyperlink"/>
          </w:rPr>
          <w:t>https://airnow.gov/index.cfm?action=aqibasics.aqi</w:t>
        </w:r>
      </w:hyperlink>
      <w:r w:rsidR="001911A5" w:rsidRPr="001911A5">
        <w:t>.</w:t>
      </w:r>
      <w:r w:rsidR="001911A5">
        <w:t xml:space="preserve"> </w:t>
      </w:r>
    </w:p>
  </w:footnote>
  <w:footnote w:id="6">
    <w:p w:rsidR="00824F0A" w:rsidRDefault="00824F0A" w:rsidP="00824F0A">
      <w:pPr>
        <w:pStyle w:val="FootnoteText"/>
      </w:pPr>
      <w:r>
        <w:rPr>
          <w:rStyle w:val="FootnoteReference"/>
        </w:rPr>
        <w:footnoteRef/>
      </w:r>
      <w:r>
        <w:t xml:space="preserve"> </w:t>
      </w:r>
      <w:r w:rsidR="001911A5" w:rsidRPr="001911A5">
        <w:t xml:space="preserve">Dominguez, Gabriel. "How Smog Is Killing Thousands Daily in China | Asia | DW.COM | 17.08.2015." DW.COM. August 17, 2015. Accessed November 6, 2016. </w:t>
      </w:r>
      <w:hyperlink r:id="rId5" w:history="1">
        <w:r w:rsidR="001911A5" w:rsidRPr="00824FA6">
          <w:rPr>
            <w:rStyle w:val="Hyperlink"/>
          </w:rPr>
          <w:t>http://www.dw.com/en/how-smog-is-killing-thousands-daily-in-china/a-18653814</w:t>
        </w:r>
      </w:hyperlink>
      <w:r w:rsidR="001911A5" w:rsidRPr="001911A5">
        <w:t>.</w:t>
      </w:r>
      <w:r w:rsidR="001911A5">
        <w:t xml:space="preserve"> </w:t>
      </w:r>
    </w:p>
  </w:footnote>
  <w:footnote w:id="7">
    <w:p w:rsidR="00BD6854" w:rsidRDefault="00BD6854">
      <w:pPr>
        <w:pStyle w:val="FootnoteText"/>
      </w:pPr>
      <w:r>
        <w:rPr>
          <w:rStyle w:val="FootnoteReference"/>
        </w:rPr>
        <w:footnoteRef/>
      </w:r>
      <w:r>
        <w:t xml:space="preserve"> </w:t>
      </w:r>
      <w:r w:rsidR="001911A5" w:rsidRPr="001911A5">
        <w:t xml:space="preserve">"Resolution on Public Health Drafted by China Adopted at the 59th Session of the United Nations General Assembly." Resolution on Public Health Drafted by China Adopted at the 59th Session of the United Nations General Assembly. November 23, 2004. Accessed November 10, 2016. </w:t>
      </w:r>
      <w:hyperlink r:id="rId6" w:history="1">
        <w:r w:rsidR="001911A5" w:rsidRPr="00824FA6">
          <w:rPr>
            <w:rStyle w:val="Hyperlink"/>
          </w:rPr>
          <w:t>http://www.china-un.org/eng/chinaandun/socialhr/health/t171761.htm</w:t>
        </w:r>
      </w:hyperlink>
      <w:r w:rsidR="001911A5" w:rsidRPr="001911A5">
        <w:t>.</w:t>
      </w:r>
      <w:r w:rsidR="001911A5">
        <w:t xml:space="preserve"> </w:t>
      </w:r>
    </w:p>
  </w:footnote>
  <w:footnote w:id="8">
    <w:p w:rsidR="00824F0A" w:rsidRDefault="00824F0A" w:rsidP="00824F0A">
      <w:pPr>
        <w:pStyle w:val="FootnoteText"/>
      </w:pPr>
      <w:r>
        <w:rPr>
          <w:rStyle w:val="FootnoteReference"/>
        </w:rPr>
        <w:footnoteRef/>
      </w:r>
      <w:r>
        <w:t xml:space="preserve"> </w:t>
      </w:r>
      <w:r w:rsidR="001911A5" w:rsidRPr="001911A5">
        <w:t xml:space="preserve">Xinhua. "China's Actions for Disaster Prevention and Reduction." ReliefWeb. May 11, 2011. Accessed November 10, 2016. </w:t>
      </w:r>
      <w:hyperlink r:id="rId7" w:history="1">
        <w:r w:rsidR="001911A5" w:rsidRPr="00824FA6">
          <w:rPr>
            <w:rStyle w:val="Hyperlink"/>
          </w:rPr>
          <w:t>http://reliefweb.int/report/china/full-text-chinas-actions-disaster-prevention-and-reduction</w:t>
        </w:r>
      </w:hyperlink>
      <w:r w:rsidR="001911A5" w:rsidRPr="001911A5">
        <w:t>.</w:t>
      </w:r>
      <w:r w:rsidR="001911A5">
        <w:t xml:space="preserve"> </w:t>
      </w:r>
    </w:p>
  </w:footnote>
  <w:footnote w:id="9">
    <w:p w:rsidR="00824F0A" w:rsidRDefault="00824F0A" w:rsidP="00824F0A">
      <w:pPr>
        <w:pStyle w:val="FootnoteText"/>
      </w:pPr>
      <w:r>
        <w:rPr>
          <w:rStyle w:val="FootnoteReference"/>
        </w:rPr>
        <w:footnoteRef/>
      </w:r>
      <w:r>
        <w:t xml:space="preserve"> </w:t>
      </w:r>
      <w:r w:rsidR="000810E5" w:rsidRPr="000810E5">
        <w:t xml:space="preserve">Randall, Alex. "Climate Change Driving Migration into China." Chinadialogue. June 20, 2013. Accessed November 10, 2016. </w:t>
      </w:r>
      <w:hyperlink r:id="rId8" w:history="1">
        <w:r w:rsidR="000810E5" w:rsidRPr="00824FA6">
          <w:rPr>
            <w:rStyle w:val="Hyperlink"/>
          </w:rPr>
          <w:t>https://www.chinadialogue.net/article/show/single/en/6113-Climate-change-driving-migration-into-China-s-vulnerable-cities</w:t>
        </w:r>
      </w:hyperlink>
      <w:r w:rsidR="000810E5" w:rsidRPr="000810E5">
        <w:t>.</w:t>
      </w:r>
      <w:r w:rsidR="000810E5">
        <w:t xml:space="preserve"> </w:t>
      </w:r>
    </w:p>
  </w:footnote>
  <w:footnote w:id="10">
    <w:p w:rsidR="00824F0A" w:rsidRDefault="00824F0A" w:rsidP="00824F0A">
      <w:pPr>
        <w:pStyle w:val="FootnoteText"/>
      </w:pPr>
      <w:r>
        <w:rPr>
          <w:rStyle w:val="FootnoteReference"/>
        </w:rPr>
        <w:footnoteRef/>
      </w:r>
      <w:r>
        <w:t xml:space="preserve"> </w:t>
      </w:r>
      <w:r w:rsidR="000810E5" w:rsidRPr="000810E5">
        <w:t xml:space="preserve">Zabarenko, Deborah. "Countries Must Plan for Climate Refugees: Report." Reuters. October 27, 2011. Accessed November 10, 2016. </w:t>
      </w:r>
      <w:hyperlink r:id="rId9" w:history="1">
        <w:r w:rsidR="000810E5" w:rsidRPr="00824FA6">
          <w:rPr>
            <w:rStyle w:val="Hyperlink"/>
          </w:rPr>
          <w:t>http://www.reuters.com/article/us-climate-resettlement-idUSTRE79Q6TS20111027</w:t>
        </w:r>
      </w:hyperlink>
      <w:r w:rsidR="000810E5" w:rsidRPr="000810E5">
        <w:t>.</w:t>
      </w:r>
      <w:r w:rsidR="000810E5">
        <w:t xml:space="preserve"> </w:t>
      </w:r>
    </w:p>
  </w:footnote>
  <w:footnote w:id="11">
    <w:p w:rsidR="00C65016" w:rsidRDefault="00C65016" w:rsidP="00C65016">
      <w:pPr>
        <w:pStyle w:val="FootnoteText"/>
        <w:rPr>
          <w:ins w:id="0" w:author="mike m" w:date="2016-11-09T21:29:00Z"/>
        </w:rPr>
      </w:pPr>
      <w:ins w:id="1" w:author="mike m" w:date="2016-11-09T21:29:00Z">
        <w:r w:rsidRPr="00B75DCE">
          <w:rPr>
            <w:rStyle w:val="FootnoteReference"/>
          </w:rPr>
          <w:footnoteRef/>
        </w:r>
        <w:r w:rsidRPr="00B75DCE">
          <w:t xml:space="preserve"> </w:t>
        </w:r>
      </w:ins>
      <w:r w:rsidR="00B75DCE" w:rsidRPr="00B75DCE">
        <w:t xml:space="preserve">"Global Issues at the United Nations." UN News Center. Accessed November 10, 2016. </w:t>
      </w:r>
      <w:hyperlink r:id="rId10" w:history="1">
        <w:r w:rsidR="00B75DCE" w:rsidRPr="00824FA6">
          <w:rPr>
            <w:rStyle w:val="Hyperlink"/>
          </w:rPr>
          <w:t>http://www.un.org/en/globalissues/briefingpapers/refugees/</w:t>
        </w:r>
      </w:hyperlink>
      <w:r w:rsidR="00B75DCE" w:rsidRPr="00B75DCE">
        <w:t>.</w:t>
      </w:r>
      <w:r w:rsidR="00B75DCE">
        <w:t xml:space="preserve"> </w:t>
      </w:r>
    </w:p>
  </w:footnote>
  <w:footnote w:id="12">
    <w:p w:rsidR="00824F0A" w:rsidRDefault="00824F0A" w:rsidP="00824F0A">
      <w:pPr>
        <w:pStyle w:val="FootnoteText"/>
      </w:pPr>
      <w:r>
        <w:rPr>
          <w:rStyle w:val="FootnoteReference"/>
        </w:rPr>
        <w:footnoteRef/>
      </w:r>
      <w:r>
        <w:t xml:space="preserve"> </w:t>
      </w:r>
      <w:r w:rsidR="00B75DCE" w:rsidRPr="000810E5">
        <w:t xml:space="preserve">Randall, Alex. "Climate Change Driving Migration into China." Chinadialogue. June 20, 2013. Accessed November 10, 2016. </w:t>
      </w:r>
      <w:hyperlink r:id="rId11" w:history="1">
        <w:r w:rsidR="00B75DCE" w:rsidRPr="00824FA6">
          <w:rPr>
            <w:rStyle w:val="Hyperlink"/>
          </w:rPr>
          <w:t>https://www.chinadialogue.net/article/show/single/en/6113-Climate-change-driving-migration-into-China-s-vulnerable-cities</w:t>
        </w:r>
      </w:hyperlink>
      <w:r w:rsidR="00B75DCE" w:rsidRPr="000810E5">
        <w:t>.</w:t>
      </w:r>
    </w:p>
  </w:footnote>
  <w:footnote w:id="13">
    <w:p w:rsidR="00824F0A" w:rsidRDefault="00824F0A" w:rsidP="00824F0A">
      <w:pPr>
        <w:pStyle w:val="FootnoteText"/>
      </w:pPr>
      <w:r>
        <w:rPr>
          <w:rStyle w:val="FootnoteReference"/>
        </w:rPr>
        <w:footnoteRef/>
      </w:r>
      <w:r>
        <w:t xml:space="preserve"> </w:t>
      </w:r>
      <w:r w:rsidR="00D607D5" w:rsidRPr="00D607D5">
        <w:t xml:space="preserve">"A Blanket around the Earth." NASA. Accessed November 10, 2016. </w:t>
      </w:r>
      <w:hyperlink r:id="rId12" w:history="1">
        <w:r w:rsidR="00D607D5" w:rsidRPr="00824FA6">
          <w:rPr>
            <w:rStyle w:val="Hyperlink"/>
          </w:rPr>
          <w:t>http://climate.nasa.gov/causes/</w:t>
        </w:r>
      </w:hyperlink>
      <w:r w:rsidR="00D607D5" w:rsidRPr="00D607D5">
        <w:t>.</w:t>
      </w:r>
      <w:r w:rsidR="00D607D5">
        <w:t xml:space="preserve"> </w:t>
      </w:r>
    </w:p>
  </w:footnote>
  <w:footnote w:id="14">
    <w:p w:rsidR="00824F0A" w:rsidRDefault="00824F0A" w:rsidP="00824F0A">
      <w:pPr>
        <w:pStyle w:val="FootnoteText"/>
      </w:pPr>
      <w:r>
        <w:rPr>
          <w:rStyle w:val="FootnoteReference"/>
        </w:rPr>
        <w:footnoteRef/>
      </w:r>
      <w:r>
        <w:t xml:space="preserve"> </w:t>
      </w:r>
      <w:r w:rsidR="008B7E47" w:rsidRPr="008B7E47">
        <w:t xml:space="preserve">Zolfagharifard for, Ellie. "Carbon Emissions Reach 40 Billion Ton High: World Faces 'dangerous Climate Change' - and China, the US and India Are the Worst Offenders." Mail Online. September 22, 2014. Accessed November 10, 2016. </w:t>
      </w:r>
      <w:hyperlink r:id="rId13" w:history="1">
        <w:r w:rsidR="008B7E47" w:rsidRPr="00824FA6">
          <w:rPr>
            <w:rStyle w:val="Hyperlink"/>
          </w:rPr>
          <w:t>http://www.dailymail.co.uk/sciencetech/article-2764323/China-US-India-push-world-carbon-emissions-up.html</w:t>
        </w:r>
      </w:hyperlink>
      <w:r w:rsidR="008B7E47" w:rsidRPr="008B7E47">
        <w:t>.</w:t>
      </w:r>
      <w:r w:rsidR="008B7E47">
        <w:t xml:space="preserve"> </w:t>
      </w:r>
    </w:p>
  </w:footnote>
  <w:footnote w:id="15">
    <w:p w:rsidR="00824F0A" w:rsidRDefault="00824F0A" w:rsidP="00824F0A">
      <w:pPr>
        <w:pStyle w:val="FootnoteText"/>
      </w:pPr>
      <w:r>
        <w:rPr>
          <w:rStyle w:val="FootnoteReference"/>
        </w:rPr>
        <w:footnoteRef/>
      </w:r>
      <w:r>
        <w:t xml:space="preserve"> </w:t>
      </w:r>
      <w:r w:rsidR="008B7E47" w:rsidRPr="008B7E47">
        <w:t xml:space="preserve">Phillips, Tom, Fiona Harvey, and Alan Yuhas. "Breakthrough as US and China Agree to Ratify Paris Climate Deal." The Guardian. September 03, 2016. Accessed November 10, 2016. </w:t>
      </w:r>
      <w:hyperlink r:id="rId14" w:history="1">
        <w:r w:rsidR="008B7E47" w:rsidRPr="00824FA6">
          <w:rPr>
            <w:rStyle w:val="Hyperlink"/>
          </w:rPr>
          <w:t>https://www.theguardian.com/environment/2016/sep/03/breakthrough-us-china-agree-ratify-paris-climate-change-deal</w:t>
        </w:r>
      </w:hyperlink>
      <w:r w:rsidR="008B7E47" w:rsidRPr="008B7E47">
        <w:t>.</w:t>
      </w:r>
      <w:r w:rsidR="008B7E47">
        <w:t xml:space="preserve"> </w:t>
      </w:r>
    </w:p>
  </w:footnote>
  <w:footnote w:id="16">
    <w:p w:rsidR="00824F0A" w:rsidRDefault="00824F0A" w:rsidP="00824F0A">
      <w:pPr>
        <w:pStyle w:val="FootnoteText"/>
      </w:pPr>
      <w:r>
        <w:rPr>
          <w:rStyle w:val="FootnoteReference"/>
        </w:rPr>
        <w:footnoteRef/>
      </w:r>
      <w:r>
        <w:t xml:space="preserve"> </w:t>
      </w:r>
      <w:r w:rsidR="00B56155" w:rsidRPr="00B56155">
        <w:t xml:space="preserve">Small, Laura. "What Action Is China Taking on Climate Change?" Environmental and Energy Study Institute. July 14, 2015. Accessed November 10, 2016. </w:t>
      </w:r>
      <w:hyperlink r:id="rId15" w:history="1">
        <w:r w:rsidR="00B56155" w:rsidRPr="00824FA6">
          <w:rPr>
            <w:rStyle w:val="Hyperlink"/>
          </w:rPr>
          <w:t>http://www.eesi.org/briefings/view/071415china</w:t>
        </w:r>
      </w:hyperlink>
      <w:r w:rsidR="00B56155" w:rsidRPr="00B56155">
        <w:t>.</w:t>
      </w:r>
      <w:r w:rsidR="00B56155">
        <w:t xml:space="preserve"> </w:t>
      </w:r>
    </w:p>
  </w:footnote>
  <w:footnote w:id="17">
    <w:p w:rsidR="00824F0A" w:rsidRDefault="00824F0A" w:rsidP="00824F0A">
      <w:pPr>
        <w:pStyle w:val="FootnoteText"/>
      </w:pPr>
      <w:r>
        <w:rPr>
          <w:rStyle w:val="FootnoteReference"/>
        </w:rPr>
        <w:footnoteRef/>
      </w:r>
      <w:r>
        <w:t xml:space="preserve"> </w:t>
      </w:r>
      <w:r w:rsidR="00B56155" w:rsidRPr="00B56155">
        <w:t xml:space="preserve">Murillo, Homar. "China's Reforestation Efforts Successful, NASA Images Confirm." Nature World News RSS. March 21, 2016. Accessed November 10, 2016. </w:t>
      </w:r>
      <w:hyperlink r:id="rId16" w:history="1">
        <w:r w:rsidR="00B56155" w:rsidRPr="00824FA6">
          <w:rPr>
            <w:rStyle w:val="Hyperlink"/>
          </w:rPr>
          <w:t>http://www.natureworldnews.com/articles/20305/20160321/china-reforestation-nasa-deforestation-efforts-pollution.htm</w:t>
        </w:r>
      </w:hyperlink>
      <w:r w:rsidR="00B56155" w:rsidRPr="00B56155">
        <w:t>.</w:t>
      </w:r>
      <w:r w:rsidR="00B56155">
        <w:t xml:space="preserve"> </w:t>
      </w:r>
    </w:p>
  </w:footnote>
  <w:footnote w:id="18">
    <w:p w:rsidR="00824F0A" w:rsidRDefault="00824F0A" w:rsidP="00824F0A">
      <w:pPr>
        <w:pStyle w:val="FootnoteText"/>
      </w:pPr>
      <w:r>
        <w:rPr>
          <w:rStyle w:val="FootnoteReference"/>
        </w:rPr>
        <w:footnoteRef/>
      </w:r>
      <w:r>
        <w:t xml:space="preserve"> </w:t>
      </w:r>
      <w:r w:rsidR="00B56155" w:rsidRPr="00B56155">
        <w:t xml:space="preserve">Biello, David. "10 Solutions for Climate Change." Scientific American. November 26, 2007. Accessed November 10, 2016. </w:t>
      </w:r>
      <w:hyperlink r:id="rId17" w:history="1">
        <w:r w:rsidR="00B56155" w:rsidRPr="00824FA6">
          <w:rPr>
            <w:rStyle w:val="Hyperlink"/>
          </w:rPr>
          <w:t>https://www.scientificamerican.com/article/10-solutions-for-climate-change/</w:t>
        </w:r>
      </w:hyperlink>
      <w:r w:rsidR="00B56155" w:rsidRPr="00B56155">
        <w:t>.</w:t>
      </w:r>
      <w:r w:rsidR="00B56155">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BEF" w:rsidRDefault="00FE623A">
    <w:pPr>
      <w:pStyle w:val="Header"/>
    </w:pPr>
    <w:r>
      <w:t>Branksome Hall</w:t>
    </w:r>
    <w:r w:rsidR="00D30085">
      <w:tab/>
    </w:r>
    <w:r w:rsidR="00D30085">
      <w:tab/>
      <w:t>Madeline Minnes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F7035"/>
    <w:multiLevelType w:val="hybridMultilevel"/>
    <w:tmpl w:val="293ADD10"/>
    <w:lvl w:ilvl="0" w:tplc="BB60FF84">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e m">
    <w15:presenceInfo w15:providerId="Windows Live" w15:userId="3be4a10b09e54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0A"/>
    <w:rsid w:val="0000536B"/>
    <w:rsid w:val="0001713F"/>
    <w:rsid w:val="00024735"/>
    <w:rsid w:val="0005392C"/>
    <w:rsid w:val="000810E5"/>
    <w:rsid w:val="000814E1"/>
    <w:rsid w:val="00095422"/>
    <w:rsid w:val="0009738F"/>
    <w:rsid w:val="000B2A9F"/>
    <w:rsid w:val="000D2AD5"/>
    <w:rsid w:val="000D3FB3"/>
    <w:rsid w:val="000D430F"/>
    <w:rsid w:val="00135449"/>
    <w:rsid w:val="00153A1B"/>
    <w:rsid w:val="00161954"/>
    <w:rsid w:val="001911A5"/>
    <w:rsid w:val="001B0220"/>
    <w:rsid w:val="001C3655"/>
    <w:rsid w:val="001D3754"/>
    <w:rsid w:val="002052D5"/>
    <w:rsid w:val="00213797"/>
    <w:rsid w:val="00213976"/>
    <w:rsid w:val="00233FDB"/>
    <w:rsid w:val="002478A4"/>
    <w:rsid w:val="00273473"/>
    <w:rsid w:val="00283BDD"/>
    <w:rsid w:val="002B0EA1"/>
    <w:rsid w:val="002B2013"/>
    <w:rsid w:val="002F0D7A"/>
    <w:rsid w:val="003107A5"/>
    <w:rsid w:val="00325041"/>
    <w:rsid w:val="00330EB8"/>
    <w:rsid w:val="00351DA0"/>
    <w:rsid w:val="00360C5E"/>
    <w:rsid w:val="003763B5"/>
    <w:rsid w:val="00387992"/>
    <w:rsid w:val="00393B1A"/>
    <w:rsid w:val="003C3D92"/>
    <w:rsid w:val="003D3878"/>
    <w:rsid w:val="0040207A"/>
    <w:rsid w:val="0042014E"/>
    <w:rsid w:val="004406F2"/>
    <w:rsid w:val="00471E3E"/>
    <w:rsid w:val="00472484"/>
    <w:rsid w:val="004A1E5B"/>
    <w:rsid w:val="004D2D64"/>
    <w:rsid w:val="0051206D"/>
    <w:rsid w:val="0051623B"/>
    <w:rsid w:val="00517BE0"/>
    <w:rsid w:val="00534702"/>
    <w:rsid w:val="0055117F"/>
    <w:rsid w:val="0055572A"/>
    <w:rsid w:val="00597A7D"/>
    <w:rsid w:val="005A359A"/>
    <w:rsid w:val="005A3EAC"/>
    <w:rsid w:val="005B21A2"/>
    <w:rsid w:val="005F0103"/>
    <w:rsid w:val="0060328F"/>
    <w:rsid w:val="00617621"/>
    <w:rsid w:val="00622D99"/>
    <w:rsid w:val="00633B34"/>
    <w:rsid w:val="00663EDD"/>
    <w:rsid w:val="006C012A"/>
    <w:rsid w:val="006C6045"/>
    <w:rsid w:val="00701D2B"/>
    <w:rsid w:val="00751115"/>
    <w:rsid w:val="00786238"/>
    <w:rsid w:val="007B5F7F"/>
    <w:rsid w:val="007E2E9D"/>
    <w:rsid w:val="007E52F4"/>
    <w:rsid w:val="007F01DA"/>
    <w:rsid w:val="00824F0A"/>
    <w:rsid w:val="00843BF4"/>
    <w:rsid w:val="008441AE"/>
    <w:rsid w:val="0084676C"/>
    <w:rsid w:val="008722BE"/>
    <w:rsid w:val="00885C44"/>
    <w:rsid w:val="008913B7"/>
    <w:rsid w:val="008B17AB"/>
    <w:rsid w:val="008B7E47"/>
    <w:rsid w:val="008F2C2B"/>
    <w:rsid w:val="00907374"/>
    <w:rsid w:val="009341F2"/>
    <w:rsid w:val="00970BE9"/>
    <w:rsid w:val="00973015"/>
    <w:rsid w:val="009812DE"/>
    <w:rsid w:val="00984411"/>
    <w:rsid w:val="0098789F"/>
    <w:rsid w:val="009951E9"/>
    <w:rsid w:val="009D2715"/>
    <w:rsid w:val="009F200E"/>
    <w:rsid w:val="00A05038"/>
    <w:rsid w:val="00A12AFC"/>
    <w:rsid w:val="00A12FE6"/>
    <w:rsid w:val="00A4052D"/>
    <w:rsid w:val="00A4186F"/>
    <w:rsid w:val="00A65D5E"/>
    <w:rsid w:val="00A813B4"/>
    <w:rsid w:val="00AD2343"/>
    <w:rsid w:val="00B1578C"/>
    <w:rsid w:val="00B56155"/>
    <w:rsid w:val="00B60137"/>
    <w:rsid w:val="00B75DCE"/>
    <w:rsid w:val="00BB7B33"/>
    <w:rsid w:val="00BD6854"/>
    <w:rsid w:val="00C2205C"/>
    <w:rsid w:val="00C50F0F"/>
    <w:rsid w:val="00C56C85"/>
    <w:rsid w:val="00C65016"/>
    <w:rsid w:val="00C67B80"/>
    <w:rsid w:val="00C7046D"/>
    <w:rsid w:val="00C73C80"/>
    <w:rsid w:val="00C777F0"/>
    <w:rsid w:val="00C871CF"/>
    <w:rsid w:val="00C91285"/>
    <w:rsid w:val="00CA1066"/>
    <w:rsid w:val="00CB2837"/>
    <w:rsid w:val="00CD3021"/>
    <w:rsid w:val="00CD7D19"/>
    <w:rsid w:val="00CE272D"/>
    <w:rsid w:val="00D10082"/>
    <w:rsid w:val="00D24153"/>
    <w:rsid w:val="00D30085"/>
    <w:rsid w:val="00D33C8A"/>
    <w:rsid w:val="00D50671"/>
    <w:rsid w:val="00D60639"/>
    <w:rsid w:val="00D607D5"/>
    <w:rsid w:val="00D74D95"/>
    <w:rsid w:val="00E04D9C"/>
    <w:rsid w:val="00E05928"/>
    <w:rsid w:val="00E17653"/>
    <w:rsid w:val="00E32A9C"/>
    <w:rsid w:val="00E45367"/>
    <w:rsid w:val="00E54C1E"/>
    <w:rsid w:val="00E64A1E"/>
    <w:rsid w:val="00E71DBC"/>
    <w:rsid w:val="00EF0B95"/>
    <w:rsid w:val="00F21740"/>
    <w:rsid w:val="00F41A55"/>
    <w:rsid w:val="00F66839"/>
    <w:rsid w:val="00F952A6"/>
    <w:rsid w:val="00FA3204"/>
    <w:rsid w:val="00FA4FAC"/>
    <w:rsid w:val="00FA54C6"/>
    <w:rsid w:val="00FC38AE"/>
    <w:rsid w:val="00FE08B1"/>
    <w:rsid w:val="00FE623A"/>
    <w:rsid w:val="00FF5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24B96"/>
  <w15:chartTrackingRefBased/>
  <w15:docId w15:val="{F07CB96C-07F3-4184-848B-D1364778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24F0A"/>
    <w:pPr>
      <w:spacing w:after="0" w:line="240" w:lineRule="auto"/>
    </w:pPr>
    <w:rPr>
      <w:sz w:val="20"/>
      <w:szCs w:val="20"/>
    </w:rPr>
  </w:style>
  <w:style w:type="character" w:customStyle="1" w:styleId="FootnoteTextChar">
    <w:name w:val="Footnote Text Char"/>
    <w:basedOn w:val="DefaultParagraphFont"/>
    <w:link w:val="FootnoteText"/>
    <w:uiPriority w:val="99"/>
    <w:rsid w:val="00824F0A"/>
    <w:rPr>
      <w:sz w:val="20"/>
      <w:szCs w:val="20"/>
    </w:rPr>
  </w:style>
  <w:style w:type="character" w:styleId="FootnoteReference">
    <w:name w:val="footnote reference"/>
    <w:basedOn w:val="DefaultParagraphFont"/>
    <w:uiPriority w:val="99"/>
    <w:semiHidden/>
    <w:unhideWhenUsed/>
    <w:rsid w:val="00824F0A"/>
    <w:rPr>
      <w:vertAlign w:val="superscript"/>
    </w:rPr>
  </w:style>
  <w:style w:type="character" w:styleId="Hyperlink">
    <w:name w:val="Hyperlink"/>
    <w:basedOn w:val="DefaultParagraphFont"/>
    <w:uiPriority w:val="99"/>
    <w:unhideWhenUsed/>
    <w:rsid w:val="00824F0A"/>
    <w:rPr>
      <w:color w:val="0563C1" w:themeColor="hyperlink"/>
      <w:u w:val="single"/>
    </w:rPr>
  </w:style>
  <w:style w:type="paragraph" w:styleId="ListParagraph">
    <w:name w:val="List Paragraph"/>
    <w:basedOn w:val="Normal"/>
    <w:uiPriority w:val="34"/>
    <w:qFormat/>
    <w:rsid w:val="00824F0A"/>
    <w:pPr>
      <w:ind w:left="720"/>
      <w:contextualSpacing/>
    </w:pPr>
  </w:style>
  <w:style w:type="paragraph" w:styleId="Header">
    <w:name w:val="header"/>
    <w:basedOn w:val="Normal"/>
    <w:link w:val="HeaderChar"/>
    <w:uiPriority w:val="99"/>
    <w:unhideWhenUsed/>
    <w:rsid w:val="00824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F0A"/>
  </w:style>
  <w:style w:type="paragraph" w:styleId="BalloonText">
    <w:name w:val="Balloon Text"/>
    <w:basedOn w:val="Normal"/>
    <w:link w:val="BalloonTextChar"/>
    <w:uiPriority w:val="99"/>
    <w:semiHidden/>
    <w:unhideWhenUsed/>
    <w:rsid w:val="00471E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1E3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205C"/>
    <w:rPr>
      <w:sz w:val="18"/>
      <w:szCs w:val="18"/>
    </w:rPr>
  </w:style>
  <w:style w:type="paragraph" w:styleId="CommentText">
    <w:name w:val="annotation text"/>
    <w:basedOn w:val="Normal"/>
    <w:link w:val="CommentTextChar"/>
    <w:uiPriority w:val="99"/>
    <w:semiHidden/>
    <w:unhideWhenUsed/>
    <w:rsid w:val="00C2205C"/>
    <w:pPr>
      <w:spacing w:line="240" w:lineRule="auto"/>
    </w:pPr>
    <w:rPr>
      <w:sz w:val="24"/>
      <w:szCs w:val="24"/>
    </w:rPr>
  </w:style>
  <w:style w:type="character" w:customStyle="1" w:styleId="CommentTextChar">
    <w:name w:val="Comment Text Char"/>
    <w:basedOn w:val="DefaultParagraphFont"/>
    <w:link w:val="CommentText"/>
    <w:uiPriority w:val="99"/>
    <w:semiHidden/>
    <w:rsid w:val="00C2205C"/>
    <w:rPr>
      <w:sz w:val="24"/>
      <w:szCs w:val="24"/>
    </w:rPr>
  </w:style>
  <w:style w:type="paragraph" w:styleId="CommentSubject">
    <w:name w:val="annotation subject"/>
    <w:basedOn w:val="CommentText"/>
    <w:next w:val="CommentText"/>
    <w:link w:val="CommentSubjectChar"/>
    <w:uiPriority w:val="99"/>
    <w:semiHidden/>
    <w:unhideWhenUsed/>
    <w:rsid w:val="00C2205C"/>
    <w:rPr>
      <w:b/>
      <w:bCs/>
      <w:sz w:val="20"/>
      <w:szCs w:val="20"/>
    </w:rPr>
  </w:style>
  <w:style w:type="character" w:customStyle="1" w:styleId="CommentSubjectChar">
    <w:name w:val="Comment Subject Char"/>
    <w:basedOn w:val="CommentTextChar"/>
    <w:link w:val="CommentSubject"/>
    <w:uiPriority w:val="99"/>
    <w:semiHidden/>
    <w:rsid w:val="00C2205C"/>
    <w:rPr>
      <w:b/>
      <w:bCs/>
      <w:sz w:val="20"/>
      <w:szCs w:val="20"/>
    </w:rPr>
  </w:style>
  <w:style w:type="paragraph" w:styleId="Footer">
    <w:name w:val="footer"/>
    <w:basedOn w:val="Normal"/>
    <w:link w:val="FooterChar"/>
    <w:uiPriority w:val="99"/>
    <w:unhideWhenUsed/>
    <w:rsid w:val="00D3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sustainabledevelopment/climate-change-2/" TargetMode="External"/><Relationship Id="rId13" Type="http://schemas.openxmlformats.org/officeDocument/2006/relationships/hyperlink" Target="http://www.china-un.org/eng/chinaandun/socialhr/health/t171761.htm" TargetMode="External"/><Relationship Id="rId18" Type="http://schemas.openxmlformats.org/officeDocument/2006/relationships/hyperlink" Target="https://www.chinadialogue.net/article/show/single/en/6113-Climate-change-driving-migration-into-China-s-vulnerable-citi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eguardian.com/environment/2016/sep/03/breakthrough-us-china-agree-ratify-paris-climate-change-deal" TargetMode="External"/><Relationship Id="rId7" Type="http://schemas.openxmlformats.org/officeDocument/2006/relationships/endnotes" Target="endnotes.xml"/><Relationship Id="rId12" Type="http://schemas.openxmlformats.org/officeDocument/2006/relationships/hyperlink" Target="http://www.dw.com/en/how-smog-is-killing-thousands-daily-in-china/a-18653814" TargetMode="External"/><Relationship Id="rId17" Type="http://schemas.openxmlformats.org/officeDocument/2006/relationships/hyperlink" Target="http://www.un.org/en/globalissues/briefingpapers/refuge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reuters.com/article/us-climate-resettlement-idUSTRE79Q6TS20111027" TargetMode="External"/><Relationship Id="rId20" Type="http://schemas.openxmlformats.org/officeDocument/2006/relationships/hyperlink" Target="http://www.dailymail.co.uk/sciencetech/article-2764323/China-US-India-push-world-carbon-emissions-u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rnow.gov/index.cfm?action=aqibasics.aqi" TargetMode="External"/><Relationship Id="rId24" Type="http://schemas.openxmlformats.org/officeDocument/2006/relationships/hyperlink" Target="https://www.scientificamerican.com/article/10-solutions-for-climate-change/" TargetMode="External"/><Relationship Id="rId5" Type="http://schemas.openxmlformats.org/officeDocument/2006/relationships/webSettings" Target="webSettings.xml"/><Relationship Id="rId15" Type="http://schemas.openxmlformats.org/officeDocument/2006/relationships/hyperlink" Target="https://www.chinadialogue.net/article/show/single/en/6113-Climate-change-driving-migration-into-China-s-vulnerable-cities" TargetMode="External"/><Relationship Id="rId23" Type="http://schemas.openxmlformats.org/officeDocument/2006/relationships/hyperlink" Target="http://www.natureworldnews.com/articles/20305/20160321/china-reforestation-nasa-deforestation-efforts-pollution.htm" TargetMode="External"/><Relationship Id="rId28" Type="http://schemas.openxmlformats.org/officeDocument/2006/relationships/theme" Target="theme/theme1.xml"/><Relationship Id="rId10" Type="http://schemas.openxmlformats.org/officeDocument/2006/relationships/hyperlink" Target="https://airnow.gov/index.cfm?action=aqibasics.aqi" TargetMode="External"/><Relationship Id="rId19" Type="http://schemas.openxmlformats.org/officeDocument/2006/relationships/hyperlink" Target="http://climate.nasa.gov/causes/" TargetMode="External"/><Relationship Id="rId4" Type="http://schemas.openxmlformats.org/officeDocument/2006/relationships/settings" Target="settings.xml"/><Relationship Id="rId9" Type="http://schemas.openxmlformats.org/officeDocument/2006/relationships/hyperlink" Target="http://www.bbc.com/news/world-asia-china-35173709" TargetMode="External"/><Relationship Id="rId14" Type="http://schemas.openxmlformats.org/officeDocument/2006/relationships/hyperlink" Target="http://reliefweb.int/report/china/full-text-chinas-actions-disaster-prevention-and-reduction" TargetMode="External"/><Relationship Id="rId22" Type="http://schemas.openxmlformats.org/officeDocument/2006/relationships/hyperlink" Target="http://www.eesi.org/briefings/view/071415china"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chinadialogue.net/article/show/single/en/6113-Climate-change-driving-migration-into-China-s-vulnerable-cities" TargetMode="External"/><Relationship Id="rId13" Type="http://schemas.openxmlformats.org/officeDocument/2006/relationships/hyperlink" Target="http://www.dailymail.co.uk/sciencetech/article-2764323/China-US-India-push-world-carbon-emissions-up.html" TargetMode="External"/><Relationship Id="rId3" Type="http://schemas.openxmlformats.org/officeDocument/2006/relationships/hyperlink" Target="https://airnow.gov/index.cfm?action=aqibasics.aqi" TargetMode="External"/><Relationship Id="rId7" Type="http://schemas.openxmlformats.org/officeDocument/2006/relationships/hyperlink" Target="http://reliefweb.int/report/china/full-text-chinas-actions-disaster-prevention-and-reduction" TargetMode="External"/><Relationship Id="rId12" Type="http://schemas.openxmlformats.org/officeDocument/2006/relationships/hyperlink" Target="http://climate.nasa.gov/causes/" TargetMode="External"/><Relationship Id="rId17" Type="http://schemas.openxmlformats.org/officeDocument/2006/relationships/hyperlink" Target="https://www.scientificamerican.com/article/10-solutions-for-climate-change/" TargetMode="External"/><Relationship Id="rId2" Type="http://schemas.openxmlformats.org/officeDocument/2006/relationships/hyperlink" Target="http://www.bbc.com/news/world-asia-china-35173709" TargetMode="External"/><Relationship Id="rId16" Type="http://schemas.openxmlformats.org/officeDocument/2006/relationships/hyperlink" Target="http://www.natureworldnews.com/articles/20305/20160321/china-reforestation-nasa-deforestation-efforts-pollution.htm" TargetMode="External"/><Relationship Id="rId1" Type="http://schemas.openxmlformats.org/officeDocument/2006/relationships/hyperlink" Target="http://www.un.org/sustainabledevelopment/climate-change-2/" TargetMode="External"/><Relationship Id="rId6" Type="http://schemas.openxmlformats.org/officeDocument/2006/relationships/hyperlink" Target="http://www.china-un.org/eng/chinaandun/socialhr/health/t171761.htm" TargetMode="External"/><Relationship Id="rId11" Type="http://schemas.openxmlformats.org/officeDocument/2006/relationships/hyperlink" Target="https://www.chinadialogue.net/article/show/single/en/6113-Climate-change-driving-migration-into-China-s-vulnerable-cities" TargetMode="External"/><Relationship Id="rId5" Type="http://schemas.openxmlformats.org/officeDocument/2006/relationships/hyperlink" Target="http://www.dw.com/en/how-smog-is-killing-thousands-daily-in-china/a-18653814" TargetMode="External"/><Relationship Id="rId15" Type="http://schemas.openxmlformats.org/officeDocument/2006/relationships/hyperlink" Target="http://www.eesi.org/briefings/view/071415china" TargetMode="External"/><Relationship Id="rId10" Type="http://schemas.openxmlformats.org/officeDocument/2006/relationships/hyperlink" Target="http://www.un.org/en/globalissues/briefingpapers/refugees/" TargetMode="External"/><Relationship Id="rId4" Type="http://schemas.openxmlformats.org/officeDocument/2006/relationships/hyperlink" Target="https://airnow.gov/index.cfm?action=aqibasics.aqi" TargetMode="External"/><Relationship Id="rId9" Type="http://schemas.openxmlformats.org/officeDocument/2006/relationships/hyperlink" Target="http://www.reuters.com/article/us-climate-resettlement-idUSTRE79Q6TS20111027" TargetMode="External"/><Relationship Id="rId14" Type="http://schemas.openxmlformats.org/officeDocument/2006/relationships/hyperlink" Target="https://www.theguardian.com/environment/2016/sep/03/breakthrough-us-china-agree-ratify-paris-climate-change-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3203CAA-E72C-4650-93AC-D09E8BCD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Pages>
  <Words>2861</Words>
  <Characters>15081</Characters>
  <Application>Microsoft Office Word</Application>
  <DocSecurity>0</DocSecurity>
  <Lines>228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 Minnes</dc:creator>
  <cp:keywords/>
  <dc:description/>
  <cp:lastModifiedBy>Maddy Minnes</cp:lastModifiedBy>
  <cp:revision>29</cp:revision>
  <dcterms:created xsi:type="dcterms:W3CDTF">2016-11-10T04:29:00Z</dcterms:created>
  <dcterms:modified xsi:type="dcterms:W3CDTF">2016-11-11T04:56:00Z</dcterms:modified>
</cp:coreProperties>
</file>