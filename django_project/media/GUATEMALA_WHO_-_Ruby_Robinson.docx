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07" w:rsidRPr="006B1707" w:rsidRDefault="006B1707" w:rsidP="006B1707">
      <w:pPr>
        <w:pStyle w:val="NormalWeb"/>
        <w:spacing w:before="0" w:beforeAutospacing="0" w:after="0" w:afterAutospacing="0"/>
        <w:jc w:val="center"/>
        <w:rPr>
          <w:rFonts w:ascii="Garamond" w:hAnsi="Garamond"/>
          <w:b/>
          <w:color w:val="000000"/>
          <w:sz w:val="52"/>
          <w:szCs w:val="52"/>
          <w:u w:val="single"/>
        </w:rPr>
      </w:pPr>
      <w:r w:rsidRPr="006B1707">
        <w:rPr>
          <w:rFonts w:ascii="Garamond" w:hAnsi="Garamond"/>
          <w:b/>
          <w:color w:val="000000"/>
          <w:sz w:val="52"/>
          <w:szCs w:val="52"/>
          <w:u w:val="single"/>
        </w:rPr>
        <w:t>WHO</w:t>
      </w:r>
    </w:p>
    <w:p w:rsidR="006B1707" w:rsidRPr="006B1707" w:rsidRDefault="006B1707" w:rsidP="006B1707">
      <w:pPr>
        <w:pStyle w:val="NormalWeb"/>
        <w:spacing w:before="0" w:beforeAutospacing="0" w:after="0" w:afterAutospacing="0"/>
        <w:jc w:val="center"/>
        <w:rPr>
          <w:rFonts w:ascii="Garamond" w:hAnsi="Garamond"/>
          <w:b/>
          <w:color w:val="000000"/>
          <w:sz w:val="40"/>
          <w:szCs w:val="40"/>
          <w:u w:val="single"/>
        </w:rPr>
      </w:pPr>
    </w:p>
    <w:p w:rsidR="006B1707" w:rsidRDefault="006B1707" w:rsidP="006B1707">
      <w:pPr>
        <w:pStyle w:val="NormalWeb"/>
        <w:spacing w:before="0" w:beforeAutospacing="0" w:after="0" w:afterAutospacing="0"/>
        <w:jc w:val="center"/>
        <w:rPr>
          <w:rFonts w:ascii="Garamond" w:hAnsi="Garamond"/>
          <w:b/>
          <w:color w:val="000000"/>
          <w:sz w:val="40"/>
          <w:szCs w:val="40"/>
          <w:u w:val="single"/>
        </w:rPr>
      </w:pPr>
      <w:r w:rsidRPr="006B1707">
        <w:rPr>
          <w:rFonts w:ascii="Garamond" w:hAnsi="Garamond"/>
          <w:b/>
          <w:color w:val="000000"/>
          <w:sz w:val="40"/>
          <w:szCs w:val="40"/>
          <w:u w:val="single"/>
        </w:rPr>
        <w:t>Guatemala: Position Paper</w:t>
      </w:r>
    </w:p>
    <w:p w:rsidR="006B1707" w:rsidRDefault="006B1707" w:rsidP="006B1707">
      <w:pPr>
        <w:pStyle w:val="NormalWeb"/>
        <w:spacing w:before="0" w:beforeAutospacing="0" w:after="0" w:afterAutospacing="0"/>
        <w:jc w:val="center"/>
        <w:rPr>
          <w:rFonts w:ascii="Garamond" w:hAnsi="Garamond"/>
          <w:b/>
          <w:color w:val="000000"/>
          <w:sz w:val="40"/>
          <w:szCs w:val="40"/>
          <w:u w:val="single"/>
        </w:rPr>
      </w:pPr>
    </w:p>
    <w:p w:rsidR="006B1707" w:rsidRDefault="006B1707" w:rsidP="006B1707">
      <w:pPr>
        <w:pStyle w:val="NormalWeb"/>
        <w:spacing w:before="0" w:beforeAutospacing="0" w:after="0" w:afterAutospacing="0"/>
        <w:jc w:val="center"/>
        <w:rPr>
          <w:rFonts w:ascii="Garamond" w:hAnsi="Garamond"/>
          <w:b/>
          <w:color w:val="000000"/>
          <w:sz w:val="40"/>
          <w:szCs w:val="40"/>
          <w:u w:val="single"/>
        </w:rPr>
      </w:pPr>
    </w:p>
    <w:p w:rsidR="006B1707" w:rsidRDefault="006B1707" w:rsidP="006B1707">
      <w:pPr>
        <w:pStyle w:val="NormalWeb"/>
        <w:spacing w:before="0" w:beforeAutospacing="0" w:after="0" w:afterAutospacing="0"/>
        <w:jc w:val="center"/>
        <w:rPr>
          <w:rFonts w:ascii="Garamond" w:hAnsi="Garamond"/>
          <w:b/>
          <w:color w:val="000000"/>
          <w:sz w:val="40"/>
          <w:szCs w:val="40"/>
          <w:u w:val="single"/>
        </w:rPr>
      </w:pPr>
    </w:p>
    <w:p w:rsidR="006B1707" w:rsidRDefault="006B1707" w:rsidP="006B1707">
      <w:pPr>
        <w:pStyle w:val="NormalWeb"/>
        <w:spacing w:before="0" w:beforeAutospacing="0" w:after="0" w:afterAutospacing="0"/>
        <w:jc w:val="center"/>
        <w:rPr>
          <w:rFonts w:ascii="Garamond" w:hAnsi="Garamond"/>
          <w:b/>
          <w:color w:val="000000"/>
          <w:sz w:val="40"/>
          <w:szCs w:val="40"/>
          <w:u w:val="single"/>
        </w:rPr>
      </w:pPr>
    </w:p>
    <w:p w:rsidR="006B1707" w:rsidRPr="006B1707" w:rsidRDefault="006B1707" w:rsidP="006B1707">
      <w:pPr>
        <w:pStyle w:val="NormalWeb"/>
        <w:spacing w:before="0" w:beforeAutospacing="0" w:after="0" w:afterAutospacing="0"/>
        <w:jc w:val="center"/>
        <w:rPr>
          <w:rFonts w:ascii="Garamond" w:hAnsi="Garamond"/>
          <w:b/>
          <w:color w:val="000000"/>
          <w:sz w:val="28"/>
          <w:szCs w:val="28"/>
          <w:u w:val="single"/>
        </w:rPr>
      </w:pPr>
    </w:p>
    <w:p w:rsidR="006B1707" w:rsidRDefault="006B1707" w:rsidP="006B1707">
      <w:pPr>
        <w:pStyle w:val="NormalWeb"/>
        <w:spacing w:before="0" w:beforeAutospacing="0" w:after="0" w:afterAutospacing="0"/>
        <w:jc w:val="center"/>
        <w:rPr>
          <w:rFonts w:ascii="Garamond" w:hAnsi="Garamond"/>
          <w:b/>
          <w:color w:val="000000"/>
          <w:sz w:val="28"/>
          <w:szCs w:val="28"/>
        </w:rPr>
      </w:pPr>
      <w:r w:rsidRPr="006B1707">
        <w:rPr>
          <w:rFonts w:ascii="Garamond" w:hAnsi="Garamond"/>
          <w:b/>
          <w:color w:val="000000"/>
          <w:sz w:val="28"/>
          <w:szCs w:val="28"/>
        </w:rPr>
        <w:t>Ruby Robinson</w:t>
      </w:r>
    </w:p>
    <w:p w:rsidR="006B1707" w:rsidRPr="006B1707" w:rsidRDefault="006B1707" w:rsidP="006B1707">
      <w:pPr>
        <w:pStyle w:val="NormalWeb"/>
        <w:spacing w:before="0" w:beforeAutospacing="0" w:after="0" w:afterAutospacing="0"/>
        <w:jc w:val="center"/>
        <w:rPr>
          <w:rFonts w:ascii="Garamond" w:hAnsi="Garamond"/>
          <w:b/>
          <w:color w:val="000000"/>
          <w:sz w:val="28"/>
          <w:szCs w:val="28"/>
        </w:rPr>
      </w:pPr>
    </w:p>
    <w:p w:rsidR="006B1707" w:rsidRPr="006B1707" w:rsidRDefault="006B1707" w:rsidP="006B1707">
      <w:pPr>
        <w:pStyle w:val="NormalWeb"/>
        <w:spacing w:before="0" w:beforeAutospacing="0" w:after="0" w:afterAutospacing="0"/>
        <w:jc w:val="center"/>
        <w:rPr>
          <w:rFonts w:ascii="Garamond" w:hAnsi="Garamond"/>
          <w:b/>
          <w:color w:val="000000"/>
          <w:sz w:val="28"/>
          <w:szCs w:val="28"/>
        </w:rPr>
      </w:pPr>
      <w:r w:rsidRPr="006B1707">
        <w:rPr>
          <w:rFonts w:ascii="Garamond" w:hAnsi="Garamond"/>
          <w:b/>
          <w:color w:val="000000"/>
          <w:sz w:val="28"/>
          <w:szCs w:val="28"/>
        </w:rPr>
        <w:t>Branksome Hall</w:t>
      </w:r>
    </w:p>
    <w:p w:rsidR="006B1707" w:rsidRPr="006B1707" w:rsidRDefault="006B1707" w:rsidP="006B1707">
      <w:pPr>
        <w:pStyle w:val="NormalWeb"/>
        <w:spacing w:before="0" w:beforeAutospacing="0" w:after="0" w:afterAutospacing="0"/>
        <w:rPr>
          <w:rFonts w:ascii="Garamond" w:hAnsi="Garamond"/>
          <w:color w:val="000000"/>
          <w:sz w:val="22"/>
          <w:szCs w:val="22"/>
        </w:rPr>
      </w:pPr>
    </w:p>
    <w:p w:rsidR="006B1707" w:rsidRPr="006B1707" w:rsidRDefault="006B1707"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C97CBB" w:rsidRDefault="00C97CBB" w:rsidP="006B1707">
      <w:pPr>
        <w:pStyle w:val="NormalWeb"/>
        <w:spacing w:before="0" w:beforeAutospacing="0" w:after="0" w:afterAutospacing="0"/>
        <w:rPr>
          <w:rFonts w:ascii="Garamond" w:hAnsi="Garamond"/>
          <w:color w:val="000000"/>
          <w:sz w:val="22"/>
          <w:szCs w:val="22"/>
        </w:rPr>
      </w:pPr>
    </w:p>
    <w:p w:rsidR="006B1707" w:rsidRPr="00701AC6" w:rsidRDefault="006B1707" w:rsidP="006B1707">
      <w:pPr>
        <w:pStyle w:val="NormalWeb"/>
        <w:spacing w:before="0" w:beforeAutospacing="0" w:after="0" w:afterAutospacing="0"/>
        <w:rPr>
          <w:rFonts w:ascii="Garamond" w:hAnsi="Garamond"/>
          <w:color w:val="000000"/>
          <w:sz w:val="22"/>
          <w:szCs w:val="22"/>
          <w:lang w:val="fr-CA"/>
          <w:rPrChange w:id="0" w:author="Ruby Robinson" w:date="2016-11-08T16:04:00Z">
            <w:rPr>
              <w:rFonts w:ascii="Garamond" w:hAnsi="Garamond"/>
              <w:color w:val="000000"/>
              <w:sz w:val="22"/>
              <w:szCs w:val="22"/>
            </w:rPr>
          </w:rPrChange>
        </w:rPr>
      </w:pPr>
      <w:r w:rsidRPr="00701AC6">
        <w:rPr>
          <w:rFonts w:ascii="Garamond" w:hAnsi="Garamond"/>
          <w:color w:val="000000"/>
          <w:sz w:val="22"/>
          <w:szCs w:val="22"/>
          <w:lang w:val="fr-CA"/>
          <w:rPrChange w:id="1" w:author="Ruby Robinson" w:date="2016-11-08T16:04:00Z">
            <w:rPr>
              <w:rFonts w:ascii="Garamond" w:hAnsi="Garamond"/>
              <w:color w:val="000000"/>
              <w:sz w:val="22"/>
              <w:szCs w:val="22"/>
            </w:rPr>
          </w:rPrChange>
        </w:rPr>
        <w:lastRenderedPageBreak/>
        <w:t xml:space="preserve">Topic 1: Non-Communicable </w:t>
      </w:r>
      <w:proofErr w:type="spellStart"/>
      <w:r w:rsidRPr="00701AC6">
        <w:rPr>
          <w:rFonts w:ascii="Garamond" w:hAnsi="Garamond"/>
          <w:color w:val="000000"/>
          <w:sz w:val="22"/>
          <w:szCs w:val="22"/>
          <w:lang w:val="fr-CA"/>
          <w:rPrChange w:id="2" w:author="Ruby Robinson" w:date="2016-11-08T16:04:00Z">
            <w:rPr>
              <w:rFonts w:ascii="Garamond" w:hAnsi="Garamond"/>
              <w:color w:val="000000"/>
              <w:sz w:val="22"/>
              <w:szCs w:val="22"/>
            </w:rPr>
          </w:rPrChange>
        </w:rPr>
        <w:t>Diseases</w:t>
      </w:r>
      <w:proofErr w:type="spellEnd"/>
      <w:ins w:id="3" w:author="Ruby Robinson" w:date="2016-11-08T16:04:00Z">
        <w:r w:rsidR="00701AC6" w:rsidRPr="00701AC6">
          <w:rPr>
            <w:rFonts w:ascii="Garamond" w:hAnsi="Garamond"/>
            <w:color w:val="000000"/>
            <w:sz w:val="22"/>
            <w:szCs w:val="22"/>
            <w:lang w:val="fr-CA"/>
            <w:rPrChange w:id="4" w:author="Ruby Robinson" w:date="2016-11-08T16:04:00Z">
              <w:rPr>
                <w:rFonts w:ascii="Garamond" w:hAnsi="Garamond"/>
                <w:color w:val="000000"/>
                <w:sz w:val="22"/>
                <w:szCs w:val="22"/>
              </w:rPr>
            </w:rPrChange>
          </w:rPr>
          <w:t xml:space="preserve"> (NCD)</w:t>
        </w:r>
      </w:ins>
    </w:p>
    <w:p w:rsidR="006B1707" w:rsidRPr="00701AC6" w:rsidRDefault="006B1707" w:rsidP="006B1707">
      <w:pPr>
        <w:pStyle w:val="NormalWeb"/>
        <w:spacing w:before="0" w:beforeAutospacing="0" w:after="0" w:afterAutospacing="0"/>
        <w:rPr>
          <w:rFonts w:ascii="Garamond" w:hAnsi="Garamond"/>
          <w:color w:val="000000"/>
          <w:sz w:val="22"/>
          <w:szCs w:val="22"/>
          <w:lang w:val="fr-CA"/>
          <w:rPrChange w:id="5" w:author="Ruby Robinson" w:date="2016-11-08T16:04:00Z">
            <w:rPr>
              <w:rFonts w:ascii="Garamond" w:hAnsi="Garamond"/>
              <w:color w:val="000000"/>
              <w:sz w:val="22"/>
              <w:szCs w:val="22"/>
            </w:rPr>
          </w:rPrChange>
        </w:rPr>
      </w:pPr>
      <w:r w:rsidRPr="00701AC6">
        <w:rPr>
          <w:rFonts w:ascii="Garamond" w:hAnsi="Garamond"/>
          <w:color w:val="000000"/>
          <w:sz w:val="22"/>
          <w:szCs w:val="22"/>
          <w:lang w:val="fr-CA"/>
          <w:rPrChange w:id="6" w:author="Ruby Robinson" w:date="2016-11-08T16:04:00Z">
            <w:rPr>
              <w:rFonts w:ascii="Garamond" w:hAnsi="Garamond"/>
              <w:color w:val="000000"/>
              <w:sz w:val="22"/>
              <w:szCs w:val="22"/>
            </w:rPr>
          </w:rPrChange>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Guatemala constitutionally is a democracy. The 14th anniversary of the signing of the Peace Accords, which marked the end of over 30 years of civil war, was celebrated in 2010. Guatemala’s population was estimated in 2010 at 14,377,000 inhabitants</w:t>
      </w:r>
      <w:proofErr w:type="gramStart"/>
      <w:r w:rsidRPr="006B1707">
        <w:rPr>
          <w:rFonts w:ascii="Garamond" w:hAnsi="Garamond"/>
          <w:color w:val="000000"/>
          <w:sz w:val="22"/>
          <w:szCs w:val="22"/>
        </w:rPr>
        <w:t>.</w:t>
      </w:r>
      <w:r w:rsidR="00C9544D">
        <w:rPr>
          <w:rFonts w:ascii="Garamond" w:hAnsi="Garamond"/>
          <w:color w:val="000000"/>
          <w:sz w:val="22"/>
          <w:szCs w:val="22"/>
          <w:vertAlign w:val="superscript"/>
        </w:rPr>
        <w:t>[</w:t>
      </w:r>
      <w:proofErr w:type="gramEnd"/>
      <w:r w:rsidR="00C9544D">
        <w:rPr>
          <w:rFonts w:ascii="Garamond" w:hAnsi="Garamond"/>
          <w:color w:val="000000"/>
          <w:sz w:val="22"/>
          <w:szCs w:val="22"/>
          <w:vertAlign w:val="superscript"/>
        </w:rPr>
        <w:t>6</w:t>
      </w:r>
      <w:r w:rsidRPr="006B1707">
        <w:rPr>
          <w:rFonts w:ascii="Garamond" w:hAnsi="Garamond"/>
          <w:color w:val="000000"/>
          <w:sz w:val="22"/>
          <w:szCs w:val="22"/>
          <w:vertAlign w:val="superscript"/>
        </w:rPr>
        <w:t>]</w:t>
      </w:r>
      <w:r w:rsidRPr="006B1707">
        <w:rPr>
          <w:rFonts w:ascii="Garamond" w:hAnsi="Garamond"/>
          <w:color w:val="000000"/>
          <w:sz w:val="22"/>
          <w:szCs w:val="22"/>
        </w:rPr>
        <w:t xml:space="preserve"> As Guatemala is a lower middle income country</w:t>
      </w:r>
      <w:r w:rsidR="00C9544D">
        <w:rPr>
          <w:rFonts w:ascii="Garamond" w:hAnsi="Garamond"/>
          <w:color w:val="000000"/>
          <w:sz w:val="22"/>
          <w:szCs w:val="22"/>
          <w:vertAlign w:val="superscript"/>
        </w:rPr>
        <w:t>[</w:t>
      </w:r>
      <w:r w:rsidR="00C9544D">
        <w:rPr>
          <w:rStyle w:val="FootnoteReference"/>
          <w:rFonts w:ascii="Garamond" w:hAnsi="Garamond"/>
          <w:color w:val="000000"/>
          <w:sz w:val="22"/>
          <w:szCs w:val="22"/>
        </w:rPr>
        <w:footnoteReference w:id="1"/>
      </w:r>
      <w:r w:rsidRPr="006B1707">
        <w:rPr>
          <w:rFonts w:ascii="Garamond" w:hAnsi="Garamond"/>
          <w:color w:val="000000"/>
          <w:sz w:val="22"/>
          <w:szCs w:val="22"/>
          <w:vertAlign w:val="superscript"/>
        </w:rPr>
        <w:t>]</w:t>
      </w:r>
      <w:r w:rsidRPr="006B1707">
        <w:rPr>
          <w:rFonts w:ascii="Garamond" w:hAnsi="Garamond"/>
          <w:color w:val="000000"/>
          <w:sz w:val="22"/>
          <w:szCs w:val="22"/>
        </w:rPr>
        <w:t>, so NCDs in LMICs is very relevant to the country. In Guatemala Coronary Heart Diseases is the third leading cause of death in the country, with influenza and pneumonia as the leading cause, and violence in second.</w:t>
      </w:r>
      <w:r w:rsidR="00C9544D">
        <w:rPr>
          <w:rFonts w:ascii="Garamond" w:hAnsi="Garamond"/>
          <w:color w:val="000000"/>
          <w:sz w:val="22"/>
          <w:szCs w:val="22"/>
          <w:vertAlign w:val="superscript"/>
        </w:rPr>
        <w:t>[</w:t>
      </w:r>
      <w:r w:rsidR="00C9544D">
        <w:rPr>
          <w:rStyle w:val="FootnoteReference"/>
          <w:rFonts w:ascii="Garamond" w:hAnsi="Garamond"/>
          <w:color w:val="000000"/>
          <w:sz w:val="22"/>
          <w:szCs w:val="22"/>
        </w:rPr>
        <w:footnoteReference w:id="2"/>
      </w:r>
      <w:r w:rsidRPr="006B1707">
        <w:rPr>
          <w:rFonts w:ascii="Garamond" w:hAnsi="Garamond"/>
          <w:color w:val="000000"/>
          <w:sz w:val="22"/>
          <w:szCs w:val="22"/>
          <w:vertAlign w:val="superscript"/>
        </w:rPr>
        <w:t>]</w:t>
      </w:r>
      <w:r w:rsidRPr="006B1707">
        <w:rPr>
          <w:rFonts w:ascii="Garamond" w:hAnsi="Garamond"/>
          <w:color w:val="000000"/>
          <w:sz w:val="22"/>
          <w:szCs w:val="22"/>
        </w:rPr>
        <w:t xml:space="preserve"> Currently in Guatemala the probability of dying between ages 30 and 70 years from the 4 main NCDs is 14%. Interestingly, this percentage is the same as the United States of America</w:t>
      </w:r>
      <w:proofErr w:type="gramStart"/>
      <w:r w:rsidRPr="006B1707">
        <w:rPr>
          <w:rFonts w:ascii="Garamond" w:hAnsi="Garamond"/>
          <w:color w:val="000000"/>
          <w:sz w:val="22"/>
          <w:szCs w:val="22"/>
        </w:rPr>
        <w:t>.</w:t>
      </w:r>
      <w:r w:rsidR="00C9544D">
        <w:rPr>
          <w:rFonts w:ascii="Garamond" w:hAnsi="Garamond"/>
          <w:color w:val="000000"/>
          <w:sz w:val="22"/>
          <w:szCs w:val="22"/>
          <w:vertAlign w:val="superscript"/>
        </w:rPr>
        <w:t>[</w:t>
      </w:r>
      <w:proofErr w:type="gramEnd"/>
      <w:r w:rsidR="00C9544D">
        <w:rPr>
          <w:rStyle w:val="FootnoteReference"/>
          <w:rFonts w:ascii="Garamond" w:hAnsi="Garamond"/>
          <w:color w:val="000000"/>
          <w:sz w:val="22"/>
          <w:szCs w:val="22"/>
        </w:rPr>
        <w:footnoteReference w:id="3"/>
      </w:r>
      <w:r w:rsidR="00C9544D">
        <w:rPr>
          <w:rFonts w:ascii="Garamond" w:hAnsi="Garamond"/>
          <w:color w:val="000000"/>
          <w:sz w:val="22"/>
          <w:szCs w:val="22"/>
          <w:vertAlign w:val="superscript"/>
        </w:rPr>
        <w:t>][</w:t>
      </w:r>
      <w:r w:rsidR="00C9544D">
        <w:rPr>
          <w:rStyle w:val="FootnoteReference"/>
          <w:rFonts w:ascii="Garamond" w:hAnsi="Garamond"/>
          <w:color w:val="000000"/>
          <w:sz w:val="22"/>
          <w:szCs w:val="22"/>
        </w:rPr>
        <w:footnoteReference w:id="4"/>
      </w:r>
      <w:r w:rsidRPr="006B1707">
        <w:rPr>
          <w:rFonts w:ascii="Garamond" w:hAnsi="Garamond"/>
          <w:color w:val="000000"/>
          <w:sz w:val="22"/>
          <w:szCs w:val="22"/>
          <w:vertAlign w:val="superscript"/>
        </w:rPr>
        <w:t>]</w:t>
      </w:r>
      <w:r w:rsidRPr="006B1707">
        <w:rPr>
          <w:rFonts w:ascii="Garamond" w:hAnsi="Garamond"/>
          <w:color w:val="000000"/>
          <w:sz w:val="22"/>
          <w:szCs w:val="22"/>
        </w:rPr>
        <w:t xml:space="preserve"> Guatemala has partially implemented a national plan for the prevention and control of NCDs and their risk factors. Policies to promote physical activity have also been partially enforced</w:t>
      </w:r>
      <w:proofErr w:type="gramStart"/>
      <w:r w:rsidRPr="006B1707">
        <w:rPr>
          <w:rFonts w:ascii="Garamond" w:hAnsi="Garamond"/>
          <w:color w:val="000000"/>
          <w:sz w:val="22"/>
          <w:szCs w:val="22"/>
        </w:rPr>
        <w:t>.</w:t>
      </w:r>
      <w:r w:rsidR="00C9544D">
        <w:rPr>
          <w:rFonts w:ascii="Garamond" w:hAnsi="Garamond"/>
          <w:color w:val="000000"/>
          <w:sz w:val="22"/>
          <w:szCs w:val="22"/>
          <w:vertAlign w:val="superscript"/>
        </w:rPr>
        <w:t>[</w:t>
      </w:r>
      <w:proofErr w:type="gramEnd"/>
      <w:r w:rsidR="00C9544D">
        <w:rPr>
          <w:rStyle w:val="FootnoteReference"/>
          <w:rFonts w:ascii="Garamond" w:hAnsi="Garamond"/>
          <w:color w:val="000000"/>
          <w:sz w:val="22"/>
          <w:szCs w:val="22"/>
        </w:rPr>
        <w:footnoteReference w:id="5"/>
      </w:r>
      <w:r w:rsidRPr="006B1707">
        <w:rPr>
          <w:rFonts w:ascii="Garamond" w:hAnsi="Garamond"/>
          <w:color w:val="000000"/>
          <w:sz w:val="22"/>
          <w:szCs w:val="22"/>
          <w:vertAlign w:val="superscript"/>
        </w:rPr>
        <w:t xml:space="preserve">] </w:t>
      </w:r>
      <w:r w:rsidRPr="006B1707">
        <w:rPr>
          <w:rFonts w:ascii="Garamond" w:hAnsi="Garamond"/>
          <w:color w:val="000000"/>
          <w:sz w:val="22"/>
          <w:szCs w:val="22"/>
        </w:rPr>
        <w:t>Much data is lacking from the country of Guatemala currently, there is no NCD surveillance and monitoring system in place to enable reporting against the nine global NCD targets.</w:t>
      </w:r>
      <w:r w:rsidRPr="006B1707">
        <w:rPr>
          <w:rFonts w:ascii="Garamond" w:hAnsi="Garamond"/>
          <w:color w:val="000000"/>
          <w:sz w:val="22"/>
          <w:szCs w:val="22"/>
          <w:vertAlign w:val="superscript"/>
        </w:rPr>
        <w:t xml:space="preserve">[3] </w:t>
      </w:r>
      <w:r w:rsidRPr="006B1707">
        <w:rPr>
          <w:rFonts w:ascii="Garamond" w:hAnsi="Garamond"/>
          <w:color w:val="000000"/>
          <w:sz w:val="22"/>
          <w:szCs w:val="22"/>
        </w:rPr>
        <w:t>Many other statistics are completely missing as Guatemala doesn't have the funds to invest in monitoring to properly investigate many crucial statistics.</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According to the WHO, the median age in Guatemala was 19.4 years in 2013</w:t>
      </w:r>
      <w:r w:rsidR="00C9544D">
        <w:rPr>
          <w:rFonts w:ascii="Garamond" w:hAnsi="Garamond"/>
          <w:color w:val="000000"/>
          <w:sz w:val="22"/>
          <w:szCs w:val="22"/>
          <w:vertAlign w:val="superscript"/>
        </w:rPr>
        <w:t>[</w:t>
      </w:r>
      <w:r w:rsidR="00C9544D">
        <w:rPr>
          <w:rStyle w:val="FootnoteReference"/>
          <w:rFonts w:ascii="Garamond" w:hAnsi="Garamond"/>
          <w:color w:val="000000"/>
          <w:sz w:val="22"/>
          <w:szCs w:val="22"/>
        </w:rPr>
        <w:footnoteReference w:id="6"/>
      </w:r>
      <w:r w:rsidRPr="006B1707">
        <w:rPr>
          <w:rFonts w:ascii="Garamond" w:hAnsi="Garamond"/>
          <w:color w:val="000000"/>
          <w:sz w:val="22"/>
          <w:szCs w:val="22"/>
          <w:vertAlign w:val="superscript"/>
        </w:rPr>
        <w:t>]</w:t>
      </w:r>
      <w:r w:rsidRPr="006B1707">
        <w:rPr>
          <w:rFonts w:ascii="Garamond" w:hAnsi="Garamond"/>
          <w:color w:val="000000"/>
          <w:sz w:val="22"/>
          <w:szCs w:val="22"/>
        </w:rPr>
        <w:t>, with 40.4% of the population below the age of 15, and a mere 6.6 over the age of 60 in the same year</w:t>
      </w:r>
      <w:proofErr w:type="gramStart"/>
      <w:r w:rsidRPr="006B1707">
        <w:rPr>
          <w:rFonts w:ascii="Garamond" w:hAnsi="Garamond"/>
          <w:color w:val="000000"/>
          <w:sz w:val="22"/>
          <w:szCs w:val="22"/>
        </w:rPr>
        <w:t>.</w:t>
      </w:r>
      <w:r w:rsidRPr="006B1707">
        <w:rPr>
          <w:rFonts w:ascii="Garamond" w:hAnsi="Garamond"/>
          <w:color w:val="000000"/>
          <w:sz w:val="22"/>
          <w:szCs w:val="22"/>
          <w:vertAlign w:val="superscript"/>
        </w:rPr>
        <w:t>[</w:t>
      </w:r>
      <w:proofErr w:type="gramEnd"/>
      <w:ins w:id="92" w:author="Ruby Robinson" w:date="2016-11-09T18:15:00Z">
        <w:r w:rsidR="00CD26D9">
          <w:rPr>
            <w:rStyle w:val="FootnoteReference"/>
            <w:rFonts w:ascii="Garamond" w:hAnsi="Garamond"/>
            <w:color w:val="000000"/>
            <w:sz w:val="22"/>
            <w:szCs w:val="22"/>
          </w:rPr>
          <w:footnoteReference w:id="7"/>
        </w:r>
      </w:ins>
      <w:del w:id="113" w:author="Ruby Robinson" w:date="2016-11-09T18:14:00Z">
        <w:r w:rsidRPr="006B1707" w:rsidDel="00CD26D9">
          <w:rPr>
            <w:rFonts w:ascii="Garamond" w:hAnsi="Garamond"/>
            <w:color w:val="000000"/>
            <w:sz w:val="22"/>
            <w:szCs w:val="22"/>
            <w:vertAlign w:val="superscript"/>
          </w:rPr>
          <w:delText>8</w:delText>
        </w:r>
      </w:del>
      <w:r w:rsidRPr="006B1707">
        <w:rPr>
          <w:rFonts w:ascii="Garamond" w:hAnsi="Garamond"/>
          <w:color w:val="000000"/>
          <w:sz w:val="22"/>
          <w:szCs w:val="22"/>
          <w:vertAlign w:val="superscript"/>
        </w:rPr>
        <w:t>]</w:t>
      </w:r>
      <w:r w:rsidRPr="006B1707">
        <w:rPr>
          <w:rFonts w:ascii="Garamond" w:hAnsi="Garamond"/>
          <w:color w:val="000000"/>
          <w:sz w:val="22"/>
          <w:szCs w:val="22"/>
        </w:rPr>
        <w:t xml:space="preserve"> This means that prevention and education are highly viable areas of focus. </w:t>
      </w:r>
      <w:ins w:id="114" w:author="Ruby Robinson" w:date="2016-11-09T10:13:00Z">
        <w:r w:rsidR="00E742A8">
          <w:rPr>
            <w:rFonts w:ascii="Garamond" w:hAnsi="Garamond"/>
            <w:color w:val="000000"/>
            <w:sz w:val="22"/>
            <w:szCs w:val="22"/>
          </w:rPr>
          <w:t xml:space="preserve">NCDs will become a huge issue in coming years because of Guatemala’s aging population. </w:t>
        </w:r>
      </w:ins>
      <w:r w:rsidRPr="006B1707">
        <w:rPr>
          <w:rFonts w:ascii="Garamond" w:hAnsi="Garamond"/>
          <w:color w:val="000000"/>
          <w:sz w:val="22"/>
          <w:szCs w:val="22"/>
        </w:rPr>
        <w:t>Money and effort spent now could have an enormous impact in the long term health outcomes as the young population of Guatemala ages. Education is the cheapest method to lower the death rate from NCDs, and a balanced approach including both education and cost effective measures for prevention would be the most ideal.</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Additionally, a focus on prevention measures will help to relieve pressure on an already badly taxed and underfunded public health system in Guatemala. The public healthcare system desperately needs to expand to meet the basic needs of Guatemalans, and avoiding the additional burden of an aging population suffering from NCDs in mass will be critical to future growth and stability. Guatemala believes very strongly in the importance of universal healthcare. Current Guatemalan health care is split up into three main divisions: the public, private non-profit, and the private for-profit sectors. Making sure there is enough funding to cover the population's health care needs is very important. In Guatemala taxation and tax revenues have been low (10.4% of GDP in 2009), which limits available resources to implement public policies on expanding basic service coverage.</w:t>
      </w:r>
      <w:r w:rsidRPr="006B1707">
        <w:rPr>
          <w:rFonts w:ascii="Garamond" w:hAnsi="Garamond"/>
          <w:color w:val="000000"/>
          <w:sz w:val="22"/>
          <w:szCs w:val="22"/>
          <w:vertAlign w:val="superscript"/>
        </w:rPr>
        <w:t xml:space="preserve">[6] </w:t>
      </w:r>
      <w:r w:rsidRPr="006B1707">
        <w:rPr>
          <w:rFonts w:ascii="Garamond" w:hAnsi="Garamond"/>
          <w:color w:val="000000"/>
          <w:sz w:val="22"/>
          <w:szCs w:val="22"/>
        </w:rPr>
        <w:t>Guatemala also wants to make sure that the spending on health care is at the recommended 10%.</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xml:space="preserve"> </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t>Topic 2: Global Pharmaceutical Development and Universal Access to Medication</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lastRenderedPageBreak/>
        <w:t>Guatemala has large availability and pricing problems. This is a problem that is faced by so many Low and Middle income countries, and Guatemala is no exception. Guatemala's average availability of all surveyed medications was very low. In Guatemala currently, public hospitals have the highest availability of medicines with the average being 46%.</w:t>
      </w:r>
      <w:r w:rsidRPr="006B1707">
        <w:rPr>
          <w:rFonts w:ascii="Garamond" w:hAnsi="Garamond"/>
          <w:color w:val="000000"/>
          <w:sz w:val="22"/>
          <w:szCs w:val="22"/>
          <w:vertAlign w:val="superscript"/>
        </w:rPr>
        <w:t>[</w:t>
      </w:r>
      <w:ins w:id="115" w:author="Ruby Robinson" w:date="2016-11-09T18:20:00Z">
        <w:r w:rsidR="00CD26D9">
          <w:rPr>
            <w:rStyle w:val="FootnoteReference"/>
            <w:rFonts w:ascii="Garamond" w:hAnsi="Garamond"/>
            <w:color w:val="000000"/>
            <w:sz w:val="22"/>
            <w:szCs w:val="22"/>
          </w:rPr>
          <w:footnoteReference w:id="8"/>
        </w:r>
      </w:ins>
      <w:del w:id="177" w:author="Ruby Robinson" w:date="2016-11-09T18:20:00Z">
        <w:r w:rsidRPr="006B1707" w:rsidDel="00CD26D9">
          <w:rPr>
            <w:rFonts w:ascii="Garamond" w:hAnsi="Garamond"/>
            <w:color w:val="000000"/>
            <w:sz w:val="22"/>
            <w:szCs w:val="22"/>
            <w:vertAlign w:val="superscript"/>
          </w:rPr>
          <w:delText>9</w:delText>
        </w:r>
      </w:del>
      <w:r w:rsidRPr="006B1707">
        <w:rPr>
          <w:rFonts w:ascii="Garamond" w:hAnsi="Garamond"/>
          <w:color w:val="000000"/>
          <w:sz w:val="22"/>
          <w:szCs w:val="22"/>
          <w:vertAlign w:val="superscript"/>
        </w:rPr>
        <w:t>]</w:t>
      </w:r>
      <w:r w:rsidRPr="006B1707">
        <w:rPr>
          <w:rFonts w:ascii="Garamond" w:hAnsi="Garamond"/>
          <w:color w:val="000000"/>
          <w:sz w:val="22"/>
          <w:szCs w:val="22"/>
        </w:rPr>
        <w:t xml:space="preserve"> In the private sector the average was even lower than public hospitals at 35%.</w:t>
      </w:r>
      <w:r w:rsidRPr="006B1707">
        <w:rPr>
          <w:rFonts w:ascii="Garamond" w:hAnsi="Garamond"/>
          <w:color w:val="000000"/>
          <w:sz w:val="22"/>
          <w:szCs w:val="22"/>
          <w:vertAlign w:val="superscript"/>
        </w:rPr>
        <w:t>[9]</w:t>
      </w:r>
      <w:r w:rsidRPr="006B1707">
        <w:rPr>
          <w:rFonts w:ascii="Garamond" w:hAnsi="Garamond"/>
          <w:color w:val="000000"/>
          <w:sz w:val="22"/>
          <w:szCs w:val="22"/>
        </w:rPr>
        <w:t xml:space="preserve"> In the private sector, the highest and lowest priced medicines were 22.7 and 10.7 times more expensive than their international reference price comparison. Obviously this isn't ideal and needs to be lowered in order to meet people's health care needs. Treatments were generally unaffordable, costing as much as 15 days wages for a course of ceftriaxone.</w:t>
      </w:r>
      <w:r w:rsidRPr="006B1707">
        <w:rPr>
          <w:rFonts w:ascii="Garamond" w:hAnsi="Garamond"/>
          <w:color w:val="000000"/>
          <w:sz w:val="22"/>
          <w:szCs w:val="22"/>
          <w:vertAlign w:val="superscript"/>
        </w:rPr>
        <w:t>[9]</w:t>
      </w:r>
      <w:r w:rsidRPr="006B1707">
        <w:rPr>
          <w:rFonts w:ascii="Garamond" w:hAnsi="Garamond"/>
          <w:color w:val="000000"/>
          <w:sz w:val="22"/>
          <w:szCs w:val="22"/>
        </w:rPr>
        <w:t xml:space="preserve"> One of the primary uses of ceftriaxone is in the treatment of pneumonia, which is the 'leading cause of morbidity and mortality in Guatemala' as of 2003.</w:t>
      </w:r>
      <w:r w:rsidRPr="006B1707">
        <w:rPr>
          <w:rFonts w:ascii="Garamond" w:hAnsi="Garamond"/>
          <w:color w:val="000000"/>
          <w:sz w:val="22"/>
          <w:szCs w:val="22"/>
          <w:vertAlign w:val="superscript"/>
        </w:rPr>
        <w:t>[</w:t>
      </w:r>
      <w:ins w:id="178" w:author="Ruby Robinson" w:date="2016-11-09T18:23:00Z">
        <w:r w:rsidR="00CD26D9">
          <w:rPr>
            <w:rStyle w:val="FootnoteReference"/>
            <w:rFonts w:ascii="Garamond" w:hAnsi="Garamond"/>
            <w:color w:val="000000"/>
            <w:sz w:val="22"/>
            <w:szCs w:val="22"/>
          </w:rPr>
          <w:t>10</w:t>
        </w:r>
      </w:ins>
      <w:del w:id="179" w:author="Ruby Robinson" w:date="2016-11-09T18:22:00Z">
        <w:r w:rsidRPr="006B1707" w:rsidDel="00CD26D9">
          <w:rPr>
            <w:rFonts w:ascii="Garamond" w:hAnsi="Garamond"/>
            <w:color w:val="000000"/>
            <w:sz w:val="22"/>
            <w:szCs w:val="22"/>
            <w:vertAlign w:val="superscript"/>
          </w:rPr>
          <w:delText>10</w:delText>
        </w:r>
      </w:del>
      <w:r w:rsidRPr="006B1707">
        <w:rPr>
          <w:rFonts w:ascii="Garamond" w:hAnsi="Garamond"/>
          <w:color w:val="000000"/>
          <w:sz w:val="22"/>
          <w:szCs w:val="22"/>
          <w:vertAlign w:val="superscript"/>
        </w:rPr>
        <w:t>]</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Currently there are no functional regulations in place to monitor drug pricing. The lack of pricing regulation and monitoring is really something that Guatemala believes in improving. There is specific problems with health care and medicines for children in Guatemala as well. Guatemala has the highest rate of chronic malnutrition in children under five in all of Latin America</w:t>
      </w:r>
      <w:r w:rsidRPr="006B1707">
        <w:rPr>
          <w:rFonts w:ascii="Garamond" w:hAnsi="Garamond"/>
          <w:color w:val="000000"/>
          <w:sz w:val="22"/>
          <w:szCs w:val="22"/>
          <w:vertAlign w:val="superscript"/>
        </w:rPr>
        <w:t>[11]</w:t>
      </w:r>
      <w:r w:rsidRPr="006B1707">
        <w:rPr>
          <w:rFonts w:ascii="Garamond" w:hAnsi="Garamond"/>
          <w:color w:val="000000"/>
          <w:sz w:val="22"/>
          <w:szCs w:val="22"/>
        </w:rPr>
        <w:t>Children in Guatemala are dying from treatable diseases because they're not receiving they appropriate medications they need.</w:t>
      </w:r>
      <w:r w:rsidRPr="006B1707">
        <w:rPr>
          <w:rFonts w:ascii="Garamond" w:hAnsi="Garamond"/>
          <w:color w:val="000000"/>
          <w:sz w:val="22"/>
          <w:szCs w:val="22"/>
          <w:vertAlign w:val="superscript"/>
        </w:rPr>
        <w:t>[9]</w:t>
      </w:r>
      <w:r w:rsidRPr="006B1707">
        <w:rPr>
          <w:rFonts w:ascii="Garamond" w:hAnsi="Garamond"/>
          <w:color w:val="000000"/>
          <w:sz w:val="22"/>
          <w:szCs w:val="22"/>
        </w:rPr>
        <w:t xml:space="preserve"> This is causing a high mortality rate for children under 5. In addition there is also the problem of having to wait for essential medicines that have been remade to be better suited for children may be under patent and therefore more expensive in Guatemala for up to 5 to 15 years after becoming generic in the US</w:t>
      </w:r>
      <w:proofErr w:type="gramStart"/>
      <w:r w:rsidRPr="006B1707">
        <w:rPr>
          <w:rFonts w:ascii="Garamond" w:hAnsi="Garamond"/>
          <w:color w:val="000000"/>
          <w:sz w:val="22"/>
          <w:szCs w:val="22"/>
        </w:rPr>
        <w:t>.</w:t>
      </w:r>
      <w:r w:rsidRPr="006B1707">
        <w:rPr>
          <w:rFonts w:ascii="Garamond" w:hAnsi="Garamond"/>
          <w:color w:val="000000"/>
          <w:sz w:val="22"/>
          <w:szCs w:val="22"/>
          <w:vertAlign w:val="superscript"/>
        </w:rPr>
        <w:t>[</w:t>
      </w:r>
      <w:proofErr w:type="gramEnd"/>
      <w:ins w:id="180" w:author="Ruby Robinson" w:date="2016-11-09T18:22:00Z">
        <w:r w:rsidR="00CD26D9">
          <w:rPr>
            <w:rFonts w:ascii="Garamond" w:hAnsi="Garamond"/>
            <w:color w:val="000000"/>
            <w:sz w:val="22"/>
            <w:szCs w:val="22"/>
            <w:vertAlign w:val="superscript"/>
          </w:rPr>
          <w:t>9</w:t>
        </w:r>
      </w:ins>
      <w:del w:id="181" w:author="Ruby Robinson" w:date="2016-11-09T18:22:00Z">
        <w:r w:rsidRPr="006B1707" w:rsidDel="00CD26D9">
          <w:rPr>
            <w:rFonts w:ascii="Garamond" w:hAnsi="Garamond"/>
            <w:color w:val="000000"/>
            <w:sz w:val="22"/>
            <w:szCs w:val="22"/>
            <w:vertAlign w:val="superscript"/>
          </w:rPr>
          <w:delText>9</w:delText>
        </w:r>
      </w:del>
      <w:r w:rsidRPr="006B1707">
        <w:rPr>
          <w:rFonts w:ascii="Garamond" w:hAnsi="Garamond"/>
          <w:color w:val="000000"/>
          <w:sz w:val="22"/>
          <w:szCs w:val="22"/>
          <w:vertAlign w:val="superscript"/>
        </w:rPr>
        <w:t>]</w:t>
      </w:r>
      <w:r w:rsidRPr="006B1707">
        <w:rPr>
          <w:rFonts w:ascii="Garamond" w:hAnsi="Garamond"/>
          <w:color w:val="000000"/>
          <w:sz w:val="22"/>
          <w:szCs w:val="22"/>
        </w:rPr>
        <w:t xml:space="preserve">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These problems are compounded by the rate of low and inconsistent availability of critical compounds in both public, PROAM, and private outlets. The means that, in many cases, even the poorest people in Guatemala must pay the highest prices for medication that is only in stock at a private pharmacy</w:t>
      </w:r>
      <w:proofErr w:type="gramStart"/>
      <w:r w:rsidRPr="006B1707">
        <w:rPr>
          <w:rFonts w:ascii="Garamond" w:hAnsi="Garamond"/>
          <w:color w:val="000000"/>
          <w:sz w:val="22"/>
          <w:szCs w:val="22"/>
        </w:rPr>
        <w:t>.</w:t>
      </w:r>
      <w:r w:rsidRPr="006B1707">
        <w:rPr>
          <w:rFonts w:ascii="Garamond" w:hAnsi="Garamond"/>
          <w:color w:val="000000"/>
          <w:sz w:val="22"/>
          <w:szCs w:val="22"/>
          <w:vertAlign w:val="superscript"/>
        </w:rPr>
        <w:t>[</w:t>
      </w:r>
      <w:proofErr w:type="gramEnd"/>
      <w:r w:rsidRPr="006B1707">
        <w:rPr>
          <w:rFonts w:ascii="Garamond" w:hAnsi="Garamond"/>
          <w:color w:val="000000"/>
          <w:sz w:val="22"/>
          <w:szCs w:val="22"/>
          <w:vertAlign w:val="superscript"/>
        </w:rPr>
        <w:t>9]</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xml:space="preserve">In the paper, 'Intellectual property and access to medicines: an analysis of legislation in Central America' published in the World Health Bulletin in 2009, the study's authors Alejandro </w:t>
      </w:r>
      <w:proofErr w:type="spellStart"/>
      <w:r w:rsidRPr="006B1707">
        <w:rPr>
          <w:rFonts w:ascii="Garamond" w:hAnsi="Garamond"/>
          <w:color w:val="000000"/>
          <w:sz w:val="22"/>
          <w:szCs w:val="22"/>
        </w:rPr>
        <w:t>Cerón</w:t>
      </w:r>
      <w:proofErr w:type="spellEnd"/>
      <w:r w:rsidRPr="006B1707">
        <w:rPr>
          <w:rFonts w:ascii="Garamond" w:hAnsi="Garamond"/>
          <w:color w:val="000000"/>
          <w:sz w:val="22"/>
          <w:szCs w:val="22"/>
        </w:rPr>
        <w:t xml:space="preserve"> &amp; Angelina Snodgrass Godoy investigate the complicated relationship between changing intellectual property (IP) rights and access to medication in Central America. The picture of Guatemala is particularly disorganized: in an effort to balance the country's trade and public health interests, Guatemala has passed and repealed IP-restrictive legislation. The enormous costs associated with the development, testing, and marketing of a compound mean that drug companies will be inclined to protect their investment before considering the public health outcomes in a new market. A country with unstable IP and drug policies will have a great deal of trouble providing a viable market for a drug company to enter. Guatemala certainly qualifies: between 2000-2006, there were seven major decrees relating to IP restriction levels that directly impacted the accessibility to medications in the country</w:t>
      </w:r>
      <w:proofErr w:type="gramStart"/>
      <w:r w:rsidRPr="006B1707">
        <w:rPr>
          <w:rFonts w:ascii="Garamond" w:hAnsi="Garamond"/>
          <w:color w:val="000000"/>
          <w:sz w:val="22"/>
          <w:szCs w:val="22"/>
        </w:rPr>
        <w:t>.</w:t>
      </w:r>
      <w:r w:rsidRPr="006B1707">
        <w:rPr>
          <w:rFonts w:ascii="Garamond" w:hAnsi="Garamond"/>
          <w:color w:val="000000"/>
          <w:sz w:val="22"/>
          <w:szCs w:val="22"/>
          <w:vertAlign w:val="superscript"/>
        </w:rPr>
        <w:t>[</w:t>
      </w:r>
      <w:proofErr w:type="gramEnd"/>
      <w:r w:rsidRPr="006B1707">
        <w:rPr>
          <w:rFonts w:ascii="Garamond" w:hAnsi="Garamond"/>
          <w:color w:val="000000"/>
          <w:sz w:val="22"/>
          <w:szCs w:val="22"/>
          <w:vertAlign w:val="superscript"/>
        </w:rPr>
        <w:t>12]</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Moving forward, it will be important for Guatemala's government to balance public health concerns with those of the pharmaceutical market. It is critical that the public and PROAM outlets for medications catch up to and pass the current standard of private pharmaceutical outlets. Guatemala should represent an appealing and largely untapped market to the producers of many compounds, but if their legislation blocks entry or creates undue expense, access to critical medications will remain difficult.</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There may also be value in collaboration with other Central American countries so that the region comes to represent something more like a single market and less like a tangled legislative wilderness.</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t>Topic 3: Gender Based Inequities in Global Health</w:t>
      </w:r>
    </w:p>
    <w:p w:rsidR="006B1707" w:rsidRPr="006B1707" w:rsidRDefault="006B1707" w:rsidP="006B1707">
      <w:pPr>
        <w:pStyle w:val="NormalWeb"/>
        <w:spacing w:before="0" w:beforeAutospacing="0" w:after="0" w:afterAutospacing="0"/>
        <w:rPr>
          <w:rFonts w:ascii="Garamond" w:hAnsi="Garamond"/>
          <w:color w:val="000000"/>
          <w:sz w:val="22"/>
          <w:szCs w:val="22"/>
        </w:rPr>
      </w:pPr>
      <w:r w:rsidRPr="006B1707">
        <w:rPr>
          <w:rFonts w:ascii="Garamond" w:hAnsi="Garamond"/>
          <w:color w:val="000000"/>
          <w:sz w:val="22"/>
          <w:szCs w:val="22"/>
        </w:rPr>
        <w:lastRenderedPageBreak/>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xml:space="preserve">Reproductive health represents a significant disparity between Guatemalan men and women. While some of this is due to the difficulty all Guatemalans experience in accessing critical medications and care, much of the risk is due to the country's incredibly high birth rate, with a national average of nearly 5 births per </w:t>
      </w:r>
      <w:del w:id="182" w:author="Ruby Robinson" w:date="2016-11-09T18:29:00Z">
        <w:r w:rsidRPr="006B1707" w:rsidDel="00CD26D9">
          <w:rPr>
            <w:rFonts w:ascii="Garamond" w:hAnsi="Garamond"/>
            <w:color w:val="000000"/>
            <w:sz w:val="22"/>
            <w:szCs w:val="22"/>
          </w:rPr>
          <w:delText>mother</w:delText>
        </w:r>
        <w:r w:rsidRPr="006B1707" w:rsidDel="00CD26D9">
          <w:rPr>
            <w:rFonts w:ascii="Garamond" w:hAnsi="Garamond"/>
            <w:color w:val="000000"/>
            <w:sz w:val="22"/>
            <w:szCs w:val="22"/>
            <w:vertAlign w:val="superscript"/>
          </w:rPr>
          <w:delText>[</w:delText>
        </w:r>
      </w:del>
      <w:ins w:id="183" w:author="Ruby Robinson" w:date="2016-11-09T18:29:00Z">
        <w:r w:rsidR="00CD26D9" w:rsidRPr="006B1707">
          <w:rPr>
            <w:rFonts w:ascii="Garamond" w:hAnsi="Garamond"/>
            <w:color w:val="000000"/>
            <w:sz w:val="22"/>
            <w:szCs w:val="22"/>
          </w:rPr>
          <w:t>mother</w:t>
        </w:r>
        <w:r w:rsidR="00CD26D9" w:rsidRPr="006B1707">
          <w:rPr>
            <w:rFonts w:ascii="Garamond" w:hAnsi="Garamond"/>
            <w:color w:val="000000"/>
            <w:sz w:val="22"/>
            <w:szCs w:val="22"/>
            <w:vertAlign w:val="superscript"/>
          </w:rPr>
          <w:t xml:space="preserve"> [</w:t>
        </w:r>
      </w:ins>
      <w:r w:rsidRPr="006B1707">
        <w:rPr>
          <w:rFonts w:ascii="Garamond" w:hAnsi="Garamond"/>
          <w:color w:val="000000"/>
          <w:sz w:val="22"/>
          <w:szCs w:val="22"/>
          <w:vertAlign w:val="superscript"/>
        </w:rPr>
        <w:t>10</w:t>
      </w:r>
      <w:ins w:id="184" w:author="Ruby Robinson" w:date="2016-11-09T18:30:00Z">
        <w:r w:rsidR="00CD26D9">
          <w:rPr>
            <w:rStyle w:val="FootnoteReference"/>
            <w:rFonts w:ascii="Garamond" w:hAnsi="Garamond"/>
            <w:color w:val="000000"/>
            <w:sz w:val="22"/>
            <w:szCs w:val="22"/>
          </w:rPr>
          <w:footnoteReference w:id="9"/>
        </w:r>
      </w:ins>
      <w:r w:rsidRPr="006B1707">
        <w:rPr>
          <w:rFonts w:ascii="Garamond" w:hAnsi="Garamond"/>
          <w:color w:val="000000"/>
          <w:sz w:val="22"/>
          <w:szCs w:val="22"/>
          <w:vertAlign w:val="superscript"/>
        </w:rPr>
        <w:t>]</w:t>
      </w:r>
      <w:r w:rsidRPr="006B1707">
        <w:rPr>
          <w:rFonts w:ascii="Garamond" w:hAnsi="Garamond"/>
          <w:color w:val="000000"/>
          <w:sz w:val="22"/>
          <w:szCs w:val="22"/>
        </w:rPr>
        <w:t>. These means that the average mother has a very high exposure to the potential risks and complications associated with pregnancy. Considering the unreliable access to something as simple as antibiotics to treat a minor infection, pregnancy represents a risk in Guatemala that it doesn't in countries with a better public health system.</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The fertility rate of 5 children per mother hides another inequity in Guatemalan society. The birth rate for educated urban women is much lower (</w:t>
      </w:r>
      <w:del w:id="198" w:author="Ruby Robinson" w:date="2016-11-09T18:29:00Z">
        <w:r w:rsidRPr="006B1707" w:rsidDel="00CD26D9">
          <w:rPr>
            <w:rFonts w:ascii="Garamond" w:hAnsi="Garamond"/>
            <w:color w:val="000000"/>
            <w:sz w:val="22"/>
            <w:szCs w:val="22"/>
          </w:rPr>
          <w:delText xml:space="preserve"> </w:delText>
        </w:r>
      </w:del>
      <w:r w:rsidRPr="006B1707">
        <w:rPr>
          <w:rFonts w:ascii="Garamond" w:hAnsi="Garamond"/>
          <w:color w:val="000000"/>
          <w:sz w:val="22"/>
          <w:szCs w:val="22"/>
        </w:rPr>
        <w:t>around 2, and on the decline), whereas the rates for rural, indigenous, and women with no education remain extremely high. The rate is highest for women with no education, but that group includes a disproportionate number of indigenous and rural women. The death rate is also highest for women with no education: 66.5% of maternal deaths involved women with no education.</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xml:space="preserve">These issues are difficult to address, as 43.4% of Mayan (indigenous) population is monolingual, speaking 1 of 21 languages other than </w:t>
      </w:r>
      <w:del w:id="199" w:author="Ruby Robinson" w:date="2016-11-09T18:30:00Z">
        <w:r w:rsidRPr="006B1707" w:rsidDel="00CD26D9">
          <w:rPr>
            <w:rFonts w:ascii="Garamond" w:hAnsi="Garamond"/>
            <w:color w:val="000000"/>
            <w:sz w:val="22"/>
            <w:szCs w:val="22"/>
          </w:rPr>
          <w:delText>Spanish</w:delText>
        </w:r>
        <w:r w:rsidRPr="006B1707" w:rsidDel="00CD26D9">
          <w:rPr>
            <w:rFonts w:ascii="Garamond" w:hAnsi="Garamond"/>
            <w:color w:val="000000"/>
            <w:sz w:val="22"/>
            <w:szCs w:val="22"/>
            <w:vertAlign w:val="superscript"/>
          </w:rPr>
          <w:delText>[</w:delText>
        </w:r>
      </w:del>
      <w:ins w:id="200" w:author="Ruby Robinson" w:date="2016-11-09T18:30:00Z">
        <w:r w:rsidR="00CD26D9" w:rsidRPr="006B1707">
          <w:rPr>
            <w:rFonts w:ascii="Garamond" w:hAnsi="Garamond"/>
            <w:color w:val="000000"/>
            <w:sz w:val="22"/>
            <w:szCs w:val="22"/>
          </w:rPr>
          <w:t>Spanish</w:t>
        </w:r>
        <w:r w:rsidR="00CD26D9" w:rsidRPr="006B1707">
          <w:rPr>
            <w:rFonts w:ascii="Garamond" w:hAnsi="Garamond"/>
            <w:color w:val="000000"/>
            <w:sz w:val="22"/>
            <w:szCs w:val="22"/>
            <w:vertAlign w:val="superscript"/>
          </w:rPr>
          <w:t xml:space="preserve"> [</w:t>
        </w:r>
      </w:ins>
      <w:r w:rsidRPr="006B1707">
        <w:rPr>
          <w:rFonts w:ascii="Garamond" w:hAnsi="Garamond"/>
          <w:color w:val="000000"/>
          <w:sz w:val="22"/>
          <w:szCs w:val="22"/>
          <w:vertAlign w:val="superscript"/>
        </w:rPr>
        <w:t>10]</w:t>
      </w:r>
      <w:r w:rsidRPr="006B1707">
        <w:rPr>
          <w:rFonts w:ascii="Garamond" w:hAnsi="Garamond"/>
          <w:color w:val="000000"/>
          <w:sz w:val="22"/>
          <w:szCs w:val="22"/>
        </w:rPr>
        <w:t>. This is especially problematic in a country that does not have the infrastructure required to help these women access pregnancy education in the language that they speak.</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Despite the difficulties such an initiative would represent, educating women about pregnancy and childbirth, especially in the highest risk groups, will greatly improve health outcomes for women in Guatemala.</w:t>
      </w:r>
      <w:ins w:id="201" w:author="Ruby Robinson" w:date="2016-11-08T16:17:00Z">
        <w:r w:rsidR="00D67547">
          <w:rPr>
            <w:rFonts w:ascii="Garamond" w:hAnsi="Garamond"/>
            <w:color w:val="000000"/>
            <w:sz w:val="22"/>
            <w:szCs w:val="22"/>
          </w:rPr>
          <w:t xml:space="preserve"> W</w:t>
        </w:r>
      </w:ins>
      <w:ins w:id="202" w:author="Ruby Robinson" w:date="2016-11-08T16:18:00Z">
        <w:r w:rsidR="00D67547">
          <w:rPr>
            <w:rFonts w:ascii="Garamond" w:hAnsi="Garamond"/>
            <w:color w:val="000000"/>
            <w:sz w:val="22"/>
            <w:szCs w:val="22"/>
          </w:rPr>
          <w:t>hat Guatemala would suggest would suggest is the intro</w:t>
        </w:r>
      </w:ins>
      <w:ins w:id="203" w:author="Ruby Robinson" w:date="2016-11-08T16:19:00Z">
        <w:r w:rsidR="00D67547">
          <w:rPr>
            <w:rFonts w:ascii="Garamond" w:hAnsi="Garamond"/>
            <w:color w:val="000000"/>
            <w:sz w:val="22"/>
            <w:szCs w:val="22"/>
          </w:rPr>
          <w:t xml:space="preserve">duction of local maternity clinics where there are doctors that speak the local language. Having doctors that can actually </w:t>
        </w:r>
      </w:ins>
      <w:ins w:id="204" w:author="Ruby Robinson" w:date="2016-11-08T16:20:00Z">
        <w:r w:rsidR="00D67547">
          <w:rPr>
            <w:rFonts w:ascii="Garamond" w:hAnsi="Garamond"/>
            <w:color w:val="000000"/>
            <w:sz w:val="22"/>
            <w:szCs w:val="22"/>
          </w:rPr>
          <w:t>communicate</w:t>
        </w:r>
      </w:ins>
      <w:ins w:id="205" w:author="Ruby Robinson" w:date="2016-11-08T16:19:00Z">
        <w:r w:rsidR="00D67547">
          <w:rPr>
            <w:rFonts w:ascii="Garamond" w:hAnsi="Garamond"/>
            <w:color w:val="000000"/>
            <w:sz w:val="22"/>
            <w:szCs w:val="22"/>
          </w:rPr>
          <w:t xml:space="preserve"> </w:t>
        </w:r>
      </w:ins>
      <w:ins w:id="206" w:author="Ruby Robinson" w:date="2016-11-08T16:20:00Z">
        <w:r w:rsidR="00D67547">
          <w:rPr>
            <w:rFonts w:ascii="Garamond" w:hAnsi="Garamond"/>
            <w:color w:val="000000"/>
            <w:sz w:val="22"/>
            <w:szCs w:val="22"/>
          </w:rPr>
          <w:t xml:space="preserve">with patients </w:t>
        </w:r>
      </w:ins>
      <w:ins w:id="207" w:author="Ruby Robinson" w:date="2016-11-08T16:22:00Z">
        <w:r w:rsidR="00D67547">
          <w:rPr>
            <w:rFonts w:ascii="Garamond" w:hAnsi="Garamond"/>
            <w:color w:val="000000"/>
            <w:sz w:val="22"/>
            <w:szCs w:val="22"/>
          </w:rPr>
          <w:t xml:space="preserve">and are accessible in rural environments </w:t>
        </w:r>
      </w:ins>
      <w:ins w:id="208" w:author="Ruby Robinson" w:date="2016-11-08T16:20:00Z">
        <w:r w:rsidR="00D67547">
          <w:rPr>
            <w:rFonts w:ascii="Garamond" w:hAnsi="Garamond"/>
            <w:color w:val="000000"/>
            <w:sz w:val="22"/>
            <w:szCs w:val="22"/>
          </w:rPr>
          <w:t>would help to provide safe medical care to the population who are most at risk, the rur</w:t>
        </w:r>
      </w:ins>
      <w:ins w:id="209" w:author="Ruby Robinson" w:date="2016-11-08T16:22:00Z">
        <w:r w:rsidR="00D67547">
          <w:rPr>
            <w:rFonts w:ascii="Garamond" w:hAnsi="Garamond"/>
            <w:color w:val="000000"/>
            <w:sz w:val="22"/>
            <w:szCs w:val="22"/>
          </w:rPr>
          <w:t>al and indigenous population</w:t>
        </w:r>
      </w:ins>
      <w:ins w:id="210" w:author="Ruby Robinson" w:date="2016-11-08T16:39:00Z">
        <w:r w:rsidR="00E155ED">
          <w:rPr>
            <w:rFonts w:ascii="Garamond" w:hAnsi="Garamond"/>
            <w:color w:val="000000"/>
            <w:sz w:val="22"/>
            <w:szCs w:val="22"/>
          </w:rPr>
          <w:t>.</w:t>
        </w:r>
      </w:ins>
      <w:ins w:id="211" w:author="Ruby Robinson" w:date="2016-11-08T16:22:00Z">
        <w:r w:rsidR="00D67547">
          <w:rPr>
            <w:rFonts w:ascii="Garamond" w:hAnsi="Garamond"/>
            <w:color w:val="000000"/>
            <w:sz w:val="22"/>
            <w:szCs w:val="22"/>
          </w:rPr>
          <w:t xml:space="preserve"> </w:t>
        </w:r>
      </w:ins>
    </w:p>
    <w:p w:rsidR="006B1707" w:rsidRPr="006B1707" w:rsidRDefault="006B1707" w:rsidP="006B1707">
      <w:pPr>
        <w:pStyle w:val="NormalWeb"/>
        <w:spacing w:before="0" w:beforeAutospacing="0" w:after="0" w:afterAutospacing="0"/>
        <w:ind w:left="540"/>
        <w:rPr>
          <w:rFonts w:ascii="Garamond" w:hAnsi="Garamond"/>
          <w:color w:val="000000"/>
          <w:sz w:val="22"/>
          <w:szCs w:val="22"/>
        </w:rPr>
      </w:pPr>
      <w:r w:rsidRPr="006B1707">
        <w:rPr>
          <w:rFonts w:ascii="Garamond" w:hAnsi="Garamond"/>
          <w:color w:val="000000"/>
          <w:sz w:val="22"/>
          <w:szCs w:val="22"/>
        </w:rPr>
        <w:t> </w:t>
      </w:r>
    </w:p>
    <w:p w:rsidR="006B1707" w:rsidRPr="006B1707" w:rsidRDefault="00D67547" w:rsidP="006B1707">
      <w:pPr>
        <w:pStyle w:val="NormalWeb"/>
        <w:spacing w:before="0" w:beforeAutospacing="0" w:after="0" w:afterAutospacing="0"/>
        <w:ind w:left="540"/>
        <w:rPr>
          <w:rFonts w:ascii="Garamond" w:hAnsi="Garamond"/>
          <w:color w:val="000000"/>
          <w:sz w:val="22"/>
          <w:szCs w:val="22"/>
        </w:rPr>
      </w:pPr>
      <w:ins w:id="212" w:author="Ruby Robinson" w:date="2016-11-08T16:14:00Z">
        <w:r>
          <w:rPr>
            <w:rFonts w:ascii="Garamond" w:hAnsi="Garamond"/>
            <w:color w:val="000000"/>
            <w:sz w:val="22"/>
            <w:szCs w:val="22"/>
          </w:rPr>
          <w:t xml:space="preserve">A large issue globally is mental health, in Guatemala there is a huge </w:t>
        </w:r>
      </w:ins>
      <w:ins w:id="213" w:author="Ruby Robinson" w:date="2016-11-08T16:15:00Z">
        <w:r>
          <w:rPr>
            <w:rFonts w:ascii="Garamond" w:hAnsi="Garamond"/>
            <w:color w:val="000000"/>
            <w:sz w:val="22"/>
            <w:szCs w:val="22"/>
          </w:rPr>
          <w:t>deficit</w:t>
        </w:r>
      </w:ins>
      <w:ins w:id="214" w:author="Ruby Robinson" w:date="2016-11-08T16:14:00Z">
        <w:r>
          <w:rPr>
            <w:rFonts w:ascii="Garamond" w:hAnsi="Garamond"/>
            <w:color w:val="000000"/>
            <w:sz w:val="22"/>
            <w:szCs w:val="22"/>
          </w:rPr>
          <w:t xml:space="preserve"> in the mental health of men. </w:t>
        </w:r>
      </w:ins>
      <w:r w:rsidR="006B1707" w:rsidRPr="006B1707">
        <w:rPr>
          <w:rFonts w:ascii="Garamond" w:hAnsi="Garamond"/>
          <w:color w:val="000000"/>
          <w:sz w:val="22"/>
          <w:szCs w:val="22"/>
        </w:rPr>
        <w:t>The leading cause of death for men in Guatemala is homicide. Though some of this can almost certainly be attributed to the decades-long civil war, it may be beneficial to increase access to psychiatric and psychological treatment in some cases. In 2014 the number of psychiatrists working in the mental health sector per 100, 000 people was 0.29, a number that has fallen dramatically since 2011. Smoking and alcohol awareness education would also benefit men in both rural and urban areas.</w:t>
      </w:r>
    </w:p>
    <w:p w:rsidR="00727264" w:rsidRPr="006B1707" w:rsidRDefault="00727264">
      <w:pPr>
        <w:rPr>
          <w:rFonts w:ascii="Garamond" w:hAnsi="Garamond"/>
        </w:rPr>
      </w:pPr>
    </w:p>
    <w:sectPr w:rsidR="00727264" w:rsidRPr="006B1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3F9" w:rsidRDefault="00B113F9" w:rsidP="006374A5">
      <w:pPr>
        <w:spacing w:after="0" w:line="240" w:lineRule="auto"/>
      </w:pPr>
      <w:r>
        <w:separator/>
      </w:r>
    </w:p>
  </w:endnote>
  <w:endnote w:type="continuationSeparator" w:id="0">
    <w:p w:rsidR="00B113F9" w:rsidRDefault="00B113F9" w:rsidP="00637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3F9" w:rsidRDefault="00B113F9" w:rsidP="006374A5">
      <w:pPr>
        <w:spacing w:after="0" w:line="240" w:lineRule="auto"/>
      </w:pPr>
      <w:r>
        <w:separator/>
      </w:r>
    </w:p>
  </w:footnote>
  <w:footnote w:type="continuationSeparator" w:id="0">
    <w:p w:rsidR="00B113F9" w:rsidRDefault="00B113F9" w:rsidP="006374A5">
      <w:pPr>
        <w:spacing w:after="0" w:line="240" w:lineRule="auto"/>
      </w:pPr>
      <w:r>
        <w:continuationSeparator/>
      </w:r>
    </w:p>
  </w:footnote>
  <w:footnote w:id="1">
    <w:p w:rsidR="00E742A8" w:rsidRPr="00CD26D9" w:rsidRDefault="00E742A8">
      <w:pPr>
        <w:pStyle w:val="FootnoteText"/>
        <w:rPr>
          <w:rFonts w:ascii="Garamond" w:hAnsi="Garamond"/>
          <w:sz w:val="16"/>
          <w:szCs w:val="16"/>
          <w:rPrChange w:id="7" w:author="Ruby Robinson" w:date="2016-11-09T18:17:00Z">
            <w:rPr/>
          </w:rPrChange>
        </w:rPr>
      </w:pPr>
      <w:r w:rsidRPr="00CD26D9">
        <w:rPr>
          <w:rStyle w:val="FootnoteReference"/>
          <w:rFonts w:ascii="Garamond" w:hAnsi="Garamond"/>
          <w:sz w:val="16"/>
          <w:szCs w:val="16"/>
          <w:rPrChange w:id="8" w:author="Ruby Robinson" w:date="2016-11-09T18:17:00Z">
            <w:rPr>
              <w:rStyle w:val="FootnoteReference"/>
            </w:rPr>
          </w:rPrChange>
        </w:rPr>
        <w:footnoteRef/>
      </w:r>
      <w:r w:rsidRPr="00CD26D9">
        <w:rPr>
          <w:rFonts w:ascii="Garamond" w:hAnsi="Garamond"/>
          <w:sz w:val="16"/>
          <w:szCs w:val="16"/>
          <w:rPrChange w:id="9" w:author="Ruby Robinson" w:date="2016-11-09T18:17:00Z">
            <w:rPr/>
          </w:rPrChange>
        </w:rPr>
        <w:t xml:space="preserve"> </w:t>
      </w:r>
      <w:r w:rsidRPr="00CD26D9">
        <w:rPr>
          <w:rFonts w:ascii="Garamond" w:hAnsi="Garamond"/>
          <w:color w:val="000000"/>
          <w:sz w:val="16"/>
          <w:szCs w:val="16"/>
          <w:rPrChange w:id="10" w:author="Ruby Robinson" w:date="2016-11-09T18:17:00Z">
            <w:rPr>
              <w:rFonts w:ascii="Calibri" w:hAnsi="Calibri"/>
              <w:color w:val="000000"/>
              <w:sz w:val="22"/>
              <w:szCs w:val="22"/>
            </w:rPr>
          </w:rPrChange>
        </w:rPr>
        <w:t>Statistics', B. K. (</w:t>
      </w:r>
      <w:proofErr w:type="spellStart"/>
      <w:r w:rsidRPr="00CD26D9">
        <w:rPr>
          <w:rFonts w:ascii="Garamond" w:hAnsi="Garamond"/>
          <w:color w:val="000000"/>
          <w:sz w:val="16"/>
          <w:szCs w:val="16"/>
          <w:rPrChange w:id="11"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12" w:author="Ruby Robinson" w:date="2016-11-09T18:17:00Z">
            <w:rPr>
              <w:rFonts w:ascii="Calibri" w:hAnsi="Calibri"/>
              <w:color w:val="000000"/>
              <w:sz w:val="22"/>
              <w:szCs w:val="22"/>
            </w:rPr>
          </w:rPrChange>
        </w:rPr>
        <w:t xml:space="preserve">). Guatemala. Retrieved from </w:t>
      </w:r>
      <w:r w:rsidRPr="00CD26D9">
        <w:rPr>
          <w:rFonts w:ascii="Garamond" w:hAnsi="Garamond"/>
          <w:color w:val="000000"/>
          <w:sz w:val="16"/>
          <w:szCs w:val="16"/>
          <w:rPrChange w:id="13"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14" w:author="Ruby Robinson" w:date="2016-11-09T18:17:00Z">
            <w:rPr>
              <w:rFonts w:ascii="Calibri" w:hAnsi="Calibri"/>
              <w:color w:val="000000"/>
              <w:sz w:val="22"/>
              <w:szCs w:val="22"/>
            </w:rPr>
          </w:rPrChange>
        </w:rPr>
        <w:instrText xml:space="preserve"> HYPERLINK "http://data.worldbank.org/country/guatemala" </w:instrText>
      </w:r>
      <w:r w:rsidRPr="00CD26D9">
        <w:rPr>
          <w:rFonts w:ascii="Garamond" w:hAnsi="Garamond"/>
          <w:color w:val="000000"/>
          <w:sz w:val="16"/>
          <w:szCs w:val="16"/>
          <w:rPrChange w:id="15"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16" w:author="Ruby Robinson" w:date="2016-11-09T18:17:00Z">
            <w:rPr>
              <w:rStyle w:val="Hyperlink"/>
              <w:rFonts w:ascii="Calibri" w:hAnsi="Calibri"/>
              <w:sz w:val="22"/>
              <w:szCs w:val="22"/>
            </w:rPr>
          </w:rPrChange>
        </w:rPr>
        <w:t>http://data.worldbank.org/country/guatemala</w:t>
      </w:r>
      <w:r w:rsidRPr="00CD26D9">
        <w:rPr>
          <w:rFonts w:ascii="Garamond" w:hAnsi="Garamond"/>
          <w:color w:val="000000"/>
          <w:sz w:val="16"/>
          <w:szCs w:val="16"/>
          <w:rPrChange w:id="17" w:author="Ruby Robinson" w:date="2016-11-09T18:17:00Z">
            <w:rPr>
              <w:rFonts w:ascii="Calibri" w:hAnsi="Calibri"/>
              <w:color w:val="000000"/>
              <w:sz w:val="22"/>
              <w:szCs w:val="22"/>
            </w:rPr>
          </w:rPrChange>
        </w:rPr>
        <w:fldChar w:fldCharType="end"/>
      </w:r>
    </w:p>
  </w:footnote>
  <w:footnote w:id="2">
    <w:p w:rsidR="00E742A8" w:rsidRPr="00CD26D9" w:rsidRDefault="00E742A8">
      <w:pPr>
        <w:pStyle w:val="FootnoteText"/>
        <w:rPr>
          <w:rFonts w:ascii="Garamond" w:hAnsi="Garamond"/>
          <w:sz w:val="16"/>
          <w:szCs w:val="16"/>
          <w:rPrChange w:id="18" w:author="Ruby Robinson" w:date="2016-11-09T18:17:00Z">
            <w:rPr/>
          </w:rPrChange>
        </w:rPr>
      </w:pPr>
      <w:r w:rsidRPr="00CD26D9">
        <w:rPr>
          <w:rStyle w:val="FootnoteReference"/>
          <w:rFonts w:ascii="Garamond" w:hAnsi="Garamond"/>
          <w:sz w:val="16"/>
          <w:szCs w:val="16"/>
          <w:rPrChange w:id="19" w:author="Ruby Robinson" w:date="2016-11-09T18:17:00Z">
            <w:rPr>
              <w:rStyle w:val="FootnoteReference"/>
            </w:rPr>
          </w:rPrChange>
        </w:rPr>
        <w:footnoteRef/>
      </w:r>
      <w:r w:rsidRPr="00CD26D9">
        <w:rPr>
          <w:rFonts w:ascii="Garamond" w:hAnsi="Garamond"/>
          <w:sz w:val="16"/>
          <w:szCs w:val="16"/>
          <w:rPrChange w:id="20" w:author="Ruby Robinson" w:date="2016-11-09T18:17:00Z">
            <w:rPr/>
          </w:rPrChange>
        </w:rPr>
        <w:t xml:space="preserve"> </w:t>
      </w:r>
      <w:r w:rsidRPr="00CD26D9">
        <w:rPr>
          <w:rFonts w:ascii="Garamond" w:hAnsi="Garamond"/>
          <w:color w:val="000000"/>
          <w:sz w:val="16"/>
          <w:szCs w:val="16"/>
          <w:rPrChange w:id="21" w:author="Ruby Robinson" w:date="2016-11-09T18:17:00Z">
            <w:rPr>
              <w:rFonts w:ascii="Calibri" w:hAnsi="Calibri"/>
              <w:color w:val="000000"/>
              <w:sz w:val="22"/>
              <w:szCs w:val="22"/>
            </w:rPr>
          </w:rPrChange>
        </w:rPr>
        <w:t>Violence in Guatemala. (</w:t>
      </w:r>
      <w:proofErr w:type="spellStart"/>
      <w:r w:rsidRPr="00CD26D9">
        <w:rPr>
          <w:rFonts w:ascii="Garamond" w:hAnsi="Garamond"/>
          <w:color w:val="000000"/>
          <w:sz w:val="16"/>
          <w:szCs w:val="16"/>
          <w:rPrChange w:id="22"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23" w:author="Ruby Robinson" w:date="2016-11-09T18:17:00Z">
            <w:rPr>
              <w:rFonts w:ascii="Calibri" w:hAnsi="Calibri"/>
              <w:color w:val="000000"/>
              <w:sz w:val="22"/>
              <w:szCs w:val="22"/>
            </w:rPr>
          </w:rPrChange>
        </w:rPr>
        <w:t xml:space="preserve">). Retrieved from </w:t>
      </w:r>
      <w:r w:rsidRPr="00CD26D9">
        <w:rPr>
          <w:rFonts w:ascii="Garamond" w:hAnsi="Garamond"/>
          <w:color w:val="000000"/>
          <w:sz w:val="16"/>
          <w:szCs w:val="16"/>
          <w:rPrChange w:id="24"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25" w:author="Ruby Robinson" w:date="2016-11-09T18:17:00Z">
            <w:rPr>
              <w:rFonts w:ascii="Calibri" w:hAnsi="Calibri"/>
              <w:color w:val="000000"/>
              <w:sz w:val="22"/>
              <w:szCs w:val="22"/>
            </w:rPr>
          </w:rPrChange>
        </w:rPr>
        <w:instrText xml:space="preserve"> HYPERLINK "http://www.worldlifeexpectancy.com/guatemala-violence" </w:instrText>
      </w:r>
      <w:r w:rsidRPr="00CD26D9">
        <w:rPr>
          <w:rFonts w:ascii="Garamond" w:hAnsi="Garamond"/>
          <w:color w:val="000000"/>
          <w:sz w:val="16"/>
          <w:szCs w:val="16"/>
          <w:rPrChange w:id="26"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27" w:author="Ruby Robinson" w:date="2016-11-09T18:17:00Z">
            <w:rPr>
              <w:rStyle w:val="Hyperlink"/>
              <w:rFonts w:ascii="Calibri" w:hAnsi="Calibri"/>
              <w:sz w:val="22"/>
              <w:szCs w:val="22"/>
            </w:rPr>
          </w:rPrChange>
        </w:rPr>
        <w:t>http://www.worldlifeexpectancy.com/guatemala-violence</w:t>
      </w:r>
      <w:r w:rsidRPr="00CD26D9">
        <w:rPr>
          <w:rFonts w:ascii="Garamond" w:hAnsi="Garamond"/>
          <w:color w:val="000000"/>
          <w:sz w:val="16"/>
          <w:szCs w:val="16"/>
          <w:rPrChange w:id="28" w:author="Ruby Robinson" w:date="2016-11-09T18:17:00Z">
            <w:rPr>
              <w:rFonts w:ascii="Calibri" w:hAnsi="Calibri"/>
              <w:color w:val="000000"/>
              <w:sz w:val="22"/>
              <w:szCs w:val="22"/>
            </w:rPr>
          </w:rPrChange>
        </w:rPr>
        <w:fldChar w:fldCharType="end"/>
      </w:r>
    </w:p>
  </w:footnote>
  <w:footnote w:id="3">
    <w:p w:rsidR="00E742A8" w:rsidRPr="00CD26D9" w:rsidRDefault="00E742A8" w:rsidP="00C9544D">
      <w:pPr>
        <w:pStyle w:val="NormalWeb"/>
        <w:spacing w:before="0" w:beforeAutospacing="0" w:after="0" w:afterAutospacing="0"/>
        <w:rPr>
          <w:rFonts w:ascii="Garamond" w:hAnsi="Garamond"/>
          <w:color w:val="000000"/>
          <w:sz w:val="16"/>
          <w:szCs w:val="16"/>
          <w:rPrChange w:id="29" w:author="Ruby Robinson" w:date="2016-11-09T18:17:00Z">
            <w:rPr>
              <w:rFonts w:ascii="Calibri" w:hAnsi="Calibri"/>
              <w:color w:val="000000"/>
              <w:sz w:val="22"/>
              <w:szCs w:val="22"/>
            </w:rPr>
          </w:rPrChange>
        </w:rPr>
      </w:pPr>
      <w:r w:rsidRPr="00CD26D9">
        <w:rPr>
          <w:rStyle w:val="FootnoteReference"/>
          <w:rFonts w:ascii="Garamond" w:hAnsi="Garamond"/>
          <w:sz w:val="16"/>
          <w:szCs w:val="16"/>
          <w:rPrChange w:id="30" w:author="Ruby Robinson" w:date="2016-11-09T18:17:00Z">
            <w:rPr>
              <w:rStyle w:val="FootnoteReference"/>
            </w:rPr>
          </w:rPrChange>
        </w:rPr>
        <w:footnoteRef/>
      </w:r>
      <w:r w:rsidRPr="00CD26D9">
        <w:rPr>
          <w:rFonts w:ascii="Garamond" w:hAnsi="Garamond"/>
          <w:sz w:val="16"/>
          <w:szCs w:val="16"/>
          <w:rPrChange w:id="31" w:author="Ruby Robinson" w:date="2016-11-09T18:17:00Z">
            <w:rPr/>
          </w:rPrChange>
        </w:rPr>
        <w:t xml:space="preserve"> </w:t>
      </w:r>
      <w:r w:rsidRPr="00CD26D9">
        <w:rPr>
          <w:rFonts w:ascii="Garamond" w:hAnsi="Garamond"/>
          <w:color w:val="000000"/>
          <w:sz w:val="16"/>
          <w:szCs w:val="16"/>
          <w:rPrChange w:id="32" w:author="Ruby Robinson" w:date="2016-11-09T18:17:00Z">
            <w:rPr>
              <w:rFonts w:ascii="Calibri" w:hAnsi="Calibri"/>
              <w:color w:val="000000"/>
              <w:sz w:val="22"/>
              <w:szCs w:val="22"/>
            </w:rPr>
          </w:rPrChange>
        </w:rPr>
        <w:t>Guatemala. (</w:t>
      </w:r>
      <w:proofErr w:type="spellStart"/>
      <w:r w:rsidRPr="00CD26D9">
        <w:rPr>
          <w:rFonts w:ascii="Garamond" w:hAnsi="Garamond"/>
          <w:color w:val="000000"/>
          <w:sz w:val="16"/>
          <w:szCs w:val="16"/>
          <w:rPrChange w:id="33"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34" w:author="Ruby Robinson" w:date="2016-11-09T18:17:00Z">
            <w:rPr>
              <w:rFonts w:ascii="Calibri" w:hAnsi="Calibri"/>
              <w:color w:val="000000"/>
              <w:sz w:val="22"/>
              <w:szCs w:val="22"/>
            </w:rPr>
          </w:rPrChange>
        </w:rPr>
        <w:t>). doi:10.1787/888933190326</w:t>
      </w:r>
    </w:p>
    <w:p w:rsidR="00E742A8" w:rsidRPr="00CD26D9" w:rsidRDefault="00E742A8" w:rsidP="00C9544D">
      <w:pPr>
        <w:pStyle w:val="NormalWeb"/>
        <w:spacing w:before="0" w:beforeAutospacing="0" w:after="0" w:afterAutospacing="0"/>
        <w:rPr>
          <w:rFonts w:ascii="Garamond" w:hAnsi="Garamond"/>
          <w:color w:val="000000"/>
          <w:sz w:val="16"/>
          <w:szCs w:val="16"/>
          <w:rPrChange w:id="35" w:author="Ruby Robinson" w:date="2016-11-09T18:17:00Z">
            <w:rPr>
              <w:rFonts w:ascii="Calibri" w:hAnsi="Calibri"/>
              <w:color w:val="000000"/>
              <w:sz w:val="22"/>
              <w:szCs w:val="22"/>
            </w:rPr>
          </w:rPrChange>
        </w:rPr>
      </w:pPr>
      <w:r w:rsidRPr="00CD26D9">
        <w:rPr>
          <w:rFonts w:ascii="Garamond" w:hAnsi="Garamond"/>
          <w:color w:val="000000"/>
          <w:sz w:val="16"/>
          <w:szCs w:val="16"/>
          <w:rPrChange w:id="36"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37" w:author="Ruby Robinson" w:date="2016-11-09T18:17:00Z">
            <w:rPr>
              <w:rFonts w:ascii="Calibri" w:hAnsi="Calibri"/>
              <w:color w:val="000000"/>
              <w:sz w:val="22"/>
              <w:szCs w:val="22"/>
            </w:rPr>
          </w:rPrChange>
        </w:rPr>
        <w:instrText xml:space="preserve"> HYPERLINK "http://www.who.int/nmh/countries/gtm_en.pdf" </w:instrText>
      </w:r>
      <w:r w:rsidRPr="00CD26D9">
        <w:rPr>
          <w:rFonts w:ascii="Garamond" w:hAnsi="Garamond"/>
          <w:color w:val="000000"/>
          <w:sz w:val="16"/>
          <w:szCs w:val="16"/>
          <w:rPrChange w:id="38"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39" w:author="Ruby Robinson" w:date="2016-11-09T18:17:00Z">
            <w:rPr>
              <w:rStyle w:val="Hyperlink"/>
              <w:rFonts w:ascii="Calibri" w:hAnsi="Calibri"/>
              <w:sz w:val="22"/>
              <w:szCs w:val="22"/>
            </w:rPr>
          </w:rPrChange>
        </w:rPr>
        <w:t>http://www.who.int/nmh/countries/gtm_en.pdf</w:t>
      </w:r>
      <w:r w:rsidRPr="00CD26D9">
        <w:rPr>
          <w:rFonts w:ascii="Garamond" w:hAnsi="Garamond"/>
          <w:color w:val="000000"/>
          <w:sz w:val="16"/>
          <w:szCs w:val="16"/>
          <w:rPrChange w:id="40" w:author="Ruby Robinson" w:date="2016-11-09T18:17:00Z">
            <w:rPr>
              <w:rFonts w:ascii="Calibri" w:hAnsi="Calibri"/>
              <w:color w:val="000000"/>
              <w:sz w:val="22"/>
              <w:szCs w:val="22"/>
            </w:rPr>
          </w:rPrChange>
        </w:rPr>
        <w:fldChar w:fldCharType="end"/>
      </w:r>
    </w:p>
  </w:footnote>
  <w:footnote w:id="4">
    <w:p w:rsidR="00E742A8" w:rsidRPr="00CD26D9" w:rsidRDefault="00E742A8" w:rsidP="00C9544D">
      <w:pPr>
        <w:pStyle w:val="NormalWeb"/>
        <w:spacing w:before="0" w:beforeAutospacing="0" w:after="0" w:afterAutospacing="0"/>
        <w:rPr>
          <w:rFonts w:ascii="Garamond" w:hAnsi="Garamond"/>
          <w:color w:val="000000"/>
          <w:sz w:val="16"/>
          <w:szCs w:val="16"/>
          <w:rPrChange w:id="41" w:author="Ruby Robinson" w:date="2016-11-09T18:17:00Z">
            <w:rPr>
              <w:rFonts w:ascii="Calibri" w:hAnsi="Calibri"/>
              <w:color w:val="000000"/>
              <w:sz w:val="22"/>
              <w:szCs w:val="22"/>
            </w:rPr>
          </w:rPrChange>
        </w:rPr>
      </w:pPr>
      <w:r w:rsidRPr="00CD26D9">
        <w:rPr>
          <w:rStyle w:val="FootnoteReference"/>
          <w:rFonts w:ascii="Garamond" w:hAnsi="Garamond"/>
          <w:sz w:val="16"/>
          <w:szCs w:val="16"/>
          <w:rPrChange w:id="42" w:author="Ruby Robinson" w:date="2016-11-09T18:17:00Z">
            <w:rPr>
              <w:rStyle w:val="FootnoteReference"/>
            </w:rPr>
          </w:rPrChange>
        </w:rPr>
        <w:footnoteRef/>
      </w:r>
      <w:r w:rsidRPr="00CD26D9">
        <w:rPr>
          <w:rFonts w:ascii="Garamond" w:hAnsi="Garamond"/>
          <w:sz w:val="16"/>
          <w:szCs w:val="16"/>
          <w:rPrChange w:id="43" w:author="Ruby Robinson" w:date="2016-11-09T18:17:00Z">
            <w:rPr/>
          </w:rPrChange>
        </w:rPr>
        <w:t xml:space="preserve"> </w:t>
      </w:r>
      <w:r w:rsidRPr="00CD26D9">
        <w:rPr>
          <w:rFonts w:ascii="Garamond" w:hAnsi="Garamond"/>
          <w:color w:val="000000"/>
          <w:sz w:val="16"/>
          <w:szCs w:val="16"/>
          <w:rPrChange w:id="44" w:author="Ruby Robinson" w:date="2016-11-09T18:17:00Z">
            <w:rPr>
              <w:rFonts w:ascii="Calibri" w:hAnsi="Calibri"/>
              <w:color w:val="000000"/>
              <w:sz w:val="22"/>
              <w:szCs w:val="22"/>
            </w:rPr>
          </w:rPrChange>
        </w:rPr>
        <w:t>Guatemala. (</w:t>
      </w:r>
      <w:proofErr w:type="spellStart"/>
      <w:r w:rsidRPr="00CD26D9">
        <w:rPr>
          <w:rFonts w:ascii="Garamond" w:hAnsi="Garamond"/>
          <w:color w:val="000000"/>
          <w:sz w:val="16"/>
          <w:szCs w:val="16"/>
          <w:rPrChange w:id="45"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46" w:author="Ruby Robinson" w:date="2016-11-09T18:17:00Z">
            <w:rPr>
              <w:rFonts w:ascii="Calibri" w:hAnsi="Calibri"/>
              <w:color w:val="000000"/>
              <w:sz w:val="22"/>
              <w:szCs w:val="22"/>
            </w:rPr>
          </w:rPrChange>
        </w:rPr>
        <w:t>). doi:10.1787/888933190326</w:t>
      </w:r>
    </w:p>
    <w:p w:rsidR="00E742A8" w:rsidRPr="00CD26D9" w:rsidRDefault="00E742A8" w:rsidP="00C9544D">
      <w:pPr>
        <w:pStyle w:val="NormalWeb"/>
        <w:spacing w:before="0" w:beforeAutospacing="0" w:after="0" w:afterAutospacing="0"/>
        <w:rPr>
          <w:rFonts w:ascii="Garamond" w:hAnsi="Garamond"/>
          <w:color w:val="000000"/>
          <w:sz w:val="16"/>
          <w:szCs w:val="16"/>
          <w:rPrChange w:id="47" w:author="Ruby Robinson" w:date="2016-11-09T18:17:00Z">
            <w:rPr>
              <w:rFonts w:ascii="Calibri" w:hAnsi="Calibri"/>
              <w:color w:val="000000"/>
              <w:sz w:val="22"/>
              <w:szCs w:val="22"/>
            </w:rPr>
          </w:rPrChange>
        </w:rPr>
      </w:pPr>
      <w:r w:rsidRPr="00CD26D9">
        <w:rPr>
          <w:rFonts w:ascii="Garamond" w:hAnsi="Garamond"/>
          <w:color w:val="000000"/>
          <w:sz w:val="16"/>
          <w:szCs w:val="16"/>
          <w:rPrChange w:id="48"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49" w:author="Ruby Robinson" w:date="2016-11-09T18:17:00Z">
            <w:rPr>
              <w:rFonts w:ascii="Calibri" w:hAnsi="Calibri"/>
              <w:color w:val="000000"/>
              <w:sz w:val="22"/>
              <w:szCs w:val="22"/>
            </w:rPr>
          </w:rPrChange>
        </w:rPr>
        <w:instrText xml:space="preserve"> HYPERLINK "http://www.who.int/nmh/countries/gtm_en.pdf" </w:instrText>
      </w:r>
      <w:r w:rsidRPr="00CD26D9">
        <w:rPr>
          <w:rFonts w:ascii="Garamond" w:hAnsi="Garamond"/>
          <w:color w:val="000000"/>
          <w:sz w:val="16"/>
          <w:szCs w:val="16"/>
          <w:rPrChange w:id="50"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51" w:author="Ruby Robinson" w:date="2016-11-09T18:17:00Z">
            <w:rPr>
              <w:rStyle w:val="Hyperlink"/>
              <w:rFonts w:ascii="Calibri" w:hAnsi="Calibri"/>
              <w:sz w:val="22"/>
              <w:szCs w:val="22"/>
            </w:rPr>
          </w:rPrChange>
        </w:rPr>
        <w:t>http://www.who.int/nmh/countries/gtm_en.pdf</w:t>
      </w:r>
      <w:r w:rsidRPr="00CD26D9">
        <w:rPr>
          <w:rFonts w:ascii="Garamond" w:hAnsi="Garamond"/>
          <w:color w:val="000000"/>
          <w:sz w:val="16"/>
          <w:szCs w:val="16"/>
          <w:rPrChange w:id="52" w:author="Ruby Robinson" w:date="2016-11-09T18:17:00Z">
            <w:rPr>
              <w:rFonts w:ascii="Calibri" w:hAnsi="Calibri"/>
              <w:color w:val="000000"/>
              <w:sz w:val="22"/>
              <w:szCs w:val="22"/>
            </w:rPr>
          </w:rPrChange>
        </w:rPr>
        <w:fldChar w:fldCharType="end"/>
      </w:r>
    </w:p>
  </w:footnote>
  <w:footnote w:id="5">
    <w:p w:rsidR="00E742A8" w:rsidRPr="00CD26D9" w:rsidRDefault="00E742A8" w:rsidP="00C9544D">
      <w:pPr>
        <w:pStyle w:val="NormalWeb"/>
        <w:spacing w:before="0" w:beforeAutospacing="0" w:after="0" w:afterAutospacing="0"/>
        <w:rPr>
          <w:rFonts w:ascii="Garamond" w:hAnsi="Garamond"/>
          <w:color w:val="000000"/>
          <w:sz w:val="16"/>
          <w:szCs w:val="16"/>
          <w:rPrChange w:id="53" w:author="Ruby Robinson" w:date="2016-11-09T18:17:00Z">
            <w:rPr>
              <w:rFonts w:ascii="Calibri" w:hAnsi="Calibri"/>
              <w:color w:val="000000"/>
              <w:sz w:val="22"/>
              <w:szCs w:val="22"/>
            </w:rPr>
          </w:rPrChange>
        </w:rPr>
      </w:pPr>
      <w:r w:rsidRPr="00CD26D9">
        <w:rPr>
          <w:rStyle w:val="FootnoteReference"/>
          <w:rFonts w:ascii="Garamond" w:hAnsi="Garamond"/>
          <w:sz w:val="16"/>
          <w:szCs w:val="16"/>
          <w:rPrChange w:id="54" w:author="Ruby Robinson" w:date="2016-11-09T18:17:00Z">
            <w:rPr>
              <w:rStyle w:val="FootnoteReference"/>
            </w:rPr>
          </w:rPrChange>
        </w:rPr>
        <w:footnoteRef/>
      </w:r>
      <w:r w:rsidRPr="00CD26D9">
        <w:rPr>
          <w:rFonts w:ascii="Garamond" w:hAnsi="Garamond"/>
          <w:sz w:val="16"/>
          <w:szCs w:val="16"/>
          <w:rPrChange w:id="55" w:author="Ruby Robinson" w:date="2016-11-09T18:17:00Z">
            <w:rPr/>
          </w:rPrChange>
        </w:rPr>
        <w:t xml:space="preserve"> </w:t>
      </w:r>
      <w:r w:rsidRPr="00CD26D9">
        <w:rPr>
          <w:rFonts w:ascii="Garamond" w:hAnsi="Garamond"/>
          <w:color w:val="000000"/>
          <w:sz w:val="16"/>
          <w:szCs w:val="16"/>
          <w:rPrChange w:id="56" w:author="Ruby Robinson" w:date="2016-11-09T18:17:00Z">
            <w:rPr>
              <w:rFonts w:ascii="Calibri" w:hAnsi="Calibri"/>
              <w:color w:val="000000"/>
              <w:sz w:val="22"/>
              <w:szCs w:val="22"/>
            </w:rPr>
          </w:rPrChange>
        </w:rPr>
        <w:t>Model charter policies discussed. (1961). National Civic Review Nat Civic Rev, 50(7), 342-400. doi:10.1002/ncr.4100500703</w:t>
      </w:r>
    </w:p>
    <w:p w:rsidR="00E742A8" w:rsidRPr="00CD26D9" w:rsidRDefault="00E742A8" w:rsidP="00C9544D">
      <w:pPr>
        <w:pStyle w:val="NormalWeb"/>
        <w:spacing w:before="0" w:beforeAutospacing="0" w:after="0" w:afterAutospacing="0"/>
        <w:rPr>
          <w:rFonts w:ascii="Garamond" w:hAnsi="Garamond"/>
          <w:color w:val="000000"/>
          <w:sz w:val="16"/>
          <w:szCs w:val="16"/>
          <w:rPrChange w:id="57" w:author="Ruby Robinson" w:date="2016-11-09T18:17:00Z">
            <w:rPr>
              <w:rFonts w:ascii="Calibri" w:hAnsi="Calibri"/>
              <w:color w:val="000000"/>
              <w:sz w:val="22"/>
              <w:szCs w:val="22"/>
            </w:rPr>
          </w:rPrChange>
        </w:rPr>
      </w:pPr>
      <w:r w:rsidRPr="00CD26D9">
        <w:rPr>
          <w:rFonts w:ascii="Garamond" w:hAnsi="Garamond"/>
          <w:color w:val="000000"/>
          <w:sz w:val="16"/>
          <w:szCs w:val="16"/>
          <w:rPrChange w:id="58"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59" w:author="Ruby Robinson" w:date="2016-11-09T18:17:00Z">
            <w:rPr>
              <w:rFonts w:ascii="Calibri" w:hAnsi="Calibri"/>
              <w:color w:val="000000"/>
              <w:sz w:val="22"/>
              <w:szCs w:val="22"/>
            </w:rPr>
          </w:rPrChange>
        </w:rPr>
        <w:instrText xml:space="preserve"> HYPERLINK "http://www.idf.org/sites/default/files/attachments/Guatemala_Scorecard.pdf" </w:instrText>
      </w:r>
      <w:r w:rsidRPr="00CD26D9">
        <w:rPr>
          <w:rFonts w:ascii="Garamond" w:hAnsi="Garamond"/>
          <w:color w:val="000000"/>
          <w:sz w:val="16"/>
          <w:szCs w:val="16"/>
          <w:rPrChange w:id="60"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61" w:author="Ruby Robinson" w:date="2016-11-09T18:17:00Z">
            <w:rPr>
              <w:rStyle w:val="Hyperlink"/>
              <w:rFonts w:ascii="Calibri" w:hAnsi="Calibri"/>
              <w:sz w:val="22"/>
              <w:szCs w:val="22"/>
            </w:rPr>
          </w:rPrChange>
        </w:rPr>
        <w:t>http://www.idf.org/sites/default/files/attachments/Guatemala_Scorecard.pdf</w:t>
      </w:r>
      <w:r w:rsidRPr="00CD26D9">
        <w:rPr>
          <w:rFonts w:ascii="Garamond" w:hAnsi="Garamond"/>
          <w:color w:val="000000"/>
          <w:sz w:val="16"/>
          <w:szCs w:val="16"/>
          <w:rPrChange w:id="62" w:author="Ruby Robinson" w:date="2016-11-09T18:17:00Z">
            <w:rPr>
              <w:rFonts w:ascii="Calibri" w:hAnsi="Calibri"/>
              <w:color w:val="000000"/>
              <w:sz w:val="22"/>
              <w:szCs w:val="22"/>
            </w:rPr>
          </w:rPrChange>
        </w:rPr>
        <w:fldChar w:fldCharType="end"/>
      </w:r>
    </w:p>
    <w:p w:rsidR="00E742A8" w:rsidRPr="00CD26D9" w:rsidRDefault="00E742A8" w:rsidP="00C9544D">
      <w:pPr>
        <w:pStyle w:val="NormalWeb"/>
        <w:spacing w:before="0" w:beforeAutospacing="0" w:after="0" w:afterAutospacing="0"/>
        <w:rPr>
          <w:rFonts w:ascii="Garamond" w:hAnsi="Garamond"/>
          <w:color w:val="000000"/>
          <w:sz w:val="16"/>
          <w:szCs w:val="16"/>
          <w:rPrChange w:id="63" w:author="Ruby Robinson" w:date="2016-11-09T18:17:00Z">
            <w:rPr>
              <w:rFonts w:ascii="Calibri" w:hAnsi="Calibri"/>
              <w:color w:val="000000"/>
              <w:sz w:val="22"/>
              <w:szCs w:val="22"/>
            </w:rPr>
          </w:rPrChange>
        </w:rPr>
      </w:pPr>
      <w:r w:rsidRPr="00CD26D9">
        <w:rPr>
          <w:rStyle w:val="FootnoteReference"/>
          <w:rFonts w:ascii="Garamond" w:hAnsi="Garamond"/>
          <w:sz w:val="16"/>
          <w:szCs w:val="16"/>
          <w:rPrChange w:id="64" w:author="Ruby Robinson" w:date="2016-11-09T18:17:00Z">
            <w:rPr>
              <w:rStyle w:val="FootnoteReference"/>
            </w:rPr>
          </w:rPrChange>
        </w:rPr>
        <w:t>6</w:t>
      </w:r>
      <w:r w:rsidRPr="00CD26D9">
        <w:rPr>
          <w:rFonts w:ascii="Garamond" w:hAnsi="Garamond"/>
          <w:sz w:val="16"/>
          <w:szCs w:val="16"/>
          <w:rPrChange w:id="65" w:author="Ruby Robinson" w:date="2016-11-09T18:17:00Z">
            <w:rPr/>
          </w:rPrChange>
        </w:rPr>
        <w:t xml:space="preserve"> </w:t>
      </w:r>
      <w:proofErr w:type="spellStart"/>
      <w:r w:rsidRPr="00CD26D9">
        <w:rPr>
          <w:rFonts w:ascii="Garamond" w:hAnsi="Garamond"/>
          <w:color w:val="000000"/>
          <w:sz w:val="16"/>
          <w:szCs w:val="16"/>
          <w:rPrChange w:id="66" w:author="Ruby Robinson" w:date="2016-11-09T18:17:00Z">
            <w:rPr>
              <w:rFonts w:ascii="Calibri" w:hAnsi="Calibri"/>
              <w:color w:val="000000"/>
              <w:sz w:val="22"/>
              <w:szCs w:val="22"/>
            </w:rPr>
          </w:rPrChange>
        </w:rPr>
        <w:t>Salud</w:t>
      </w:r>
      <w:proofErr w:type="spellEnd"/>
      <w:r w:rsidRPr="00CD26D9">
        <w:rPr>
          <w:rFonts w:ascii="Garamond" w:hAnsi="Garamond"/>
          <w:color w:val="000000"/>
          <w:sz w:val="16"/>
          <w:szCs w:val="16"/>
          <w:rPrChange w:id="67" w:author="Ruby Robinson" w:date="2016-11-09T18:17:00Z">
            <w:rPr>
              <w:rFonts w:ascii="Calibri" w:hAnsi="Calibri"/>
              <w:color w:val="000000"/>
              <w:sz w:val="22"/>
              <w:szCs w:val="22"/>
            </w:rPr>
          </w:rPrChange>
        </w:rPr>
        <w:t xml:space="preserve"> </w:t>
      </w:r>
      <w:proofErr w:type="spellStart"/>
      <w:r w:rsidRPr="00CD26D9">
        <w:rPr>
          <w:rFonts w:ascii="Garamond" w:hAnsi="Garamond"/>
          <w:color w:val="000000"/>
          <w:sz w:val="16"/>
          <w:szCs w:val="16"/>
          <w:rPrChange w:id="68" w:author="Ruby Robinson" w:date="2016-11-09T18:17:00Z">
            <w:rPr>
              <w:rFonts w:ascii="Calibri" w:hAnsi="Calibri"/>
              <w:color w:val="000000"/>
              <w:sz w:val="22"/>
              <w:szCs w:val="22"/>
            </w:rPr>
          </w:rPrChange>
        </w:rPr>
        <w:t>en</w:t>
      </w:r>
      <w:proofErr w:type="spellEnd"/>
      <w:r w:rsidRPr="00CD26D9">
        <w:rPr>
          <w:rFonts w:ascii="Garamond" w:hAnsi="Garamond"/>
          <w:color w:val="000000"/>
          <w:sz w:val="16"/>
          <w:szCs w:val="16"/>
          <w:rPrChange w:id="69" w:author="Ruby Robinson" w:date="2016-11-09T18:17:00Z">
            <w:rPr>
              <w:rFonts w:ascii="Calibri" w:hAnsi="Calibri"/>
              <w:color w:val="000000"/>
              <w:sz w:val="22"/>
              <w:szCs w:val="22"/>
            </w:rPr>
          </w:rPrChange>
        </w:rPr>
        <w:t xml:space="preserve"> las </w:t>
      </w:r>
      <w:proofErr w:type="spellStart"/>
      <w:r w:rsidRPr="00CD26D9">
        <w:rPr>
          <w:rFonts w:ascii="Garamond" w:hAnsi="Garamond"/>
          <w:color w:val="000000"/>
          <w:sz w:val="16"/>
          <w:szCs w:val="16"/>
          <w:rPrChange w:id="70" w:author="Ruby Robinson" w:date="2016-11-09T18:17:00Z">
            <w:rPr>
              <w:rFonts w:ascii="Calibri" w:hAnsi="Calibri"/>
              <w:color w:val="000000"/>
              <w:sz w:val="22"/>
              <w:szCs w:val="22"/>
            </w:rPr>
          </w:rPrChange>
        </w:rPr>
        <w:t>Américas</w:t>
      </w:r>
      <w:proofErr w:type="spellEnd"/>
      <w:r w:rsidRPr="00CD26D9">
        <w:rPr>
          <w:rFonts w:ascii="Garamond" w:hAnsi="Garamond"/>
          <w:color w:val="000000"/>
          <w:sz w:val="16"/>
          <w:szCs w:val="16"/>
          <w:rPrChange w:id="71" w:author="Ruby Robinson" w:date="2016-11-09T18:17:00Z">
            <w:rPr>
              <w:rFonts w:ascii="Calibri" w:hAnsi="Calibri"/>
              <w:color w:val="000000"/>
              <w:sz w:val="22"/>
              <w:szCs w:val="22"/>
            </w:rPr>
          </w:rPrChange>
        </w:rPr>
        <w:t xml:space="preserve"> Health in the Americas. (</w:t>
      </w:r>
      <w:proofErr w:type="spellStart"/>
      <w:r w:rsidRPr="00CD26D9">
        <w:rPr>
          <w:rFonts w:ascii="Garamond" w:hAnsi="Garamond"/>
          <w:color w:val="000000"/>
          <w:sz w:val="16"/>
          <w:szCs w:val="16"/>
          <w:rPrChange w:id="72"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73" w:author="Ruby Robinson" w:date="2016-11-09T18:17:00Z">
            <w:rPr>
              <w:rFonts w:ascii="Calibri" w:hAnsi="Calibri"/>
              <w:color w:val="000000"/>
              <w:sz w:val="22"/>
              <w:szCs w:val="22"/>
            </w:rPr>
          </w:rPrChange>
        </w:rPr>
        <w:t xml:space="preserve">). Retrieved from </w:t>
      </w:r>
      <w:r w:rsidRPr="00CD26D9">
        <w:rPr>
          <w:rFonts w:ascii="Garamond" w:hAnsi="Garamond"/>
          <w:color w:val="000000"/>
          <w:sz w:val="16"/>
          <w:szCs w:val="16"/>
          <w:rPrChange w:id="74"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75" w:author="Ruby Robinson" w:date="2016-11-09T18:17:00Z">
            <w:rPr>
              <w:rFonts w:ascii="Calibri" w:hAnsi="Calibri"/>
              <w:color w:val="000000"/>
              <w:sz w:val="22"/>
              <w:szCs w:val="22"/>
            </w:rPr>
          </w:rPrChange>
        </w:rPr>
        <w:instrText xml:space="preserve"> HYPERLINK "http://www.paho.org/salud-en-las-americas-2012./index.php?option" </w:instrText>
      </w:r>
      <w:r w:rsidRPr="00CD26D9">
        <w:rPr>
          <w:rFonts w:ascii="Garamond" w:hAnsi="Garamond"/>
          <w:color w:val="000000"/>
          <w:sz w:val="16"/>
          <w:szCs w:val="16"/>
          <w:rPrChange w:id="76"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77" w:author="Ruby Robinson" w:date="2016-11-09T18:17:00Z">
            <w:rPr>
              <w:rStyle w:val="Hyperlink"/>
              <w:rFonts w:ascii="Calibri" w:hAnsi="Calibri"/>
              <w:sz w:val="22"/>
              <w:szCs w:val="22"/>
            </w:rPr>
          </w:rPrChange>
        </w:rPr>
        <w:t>http://www.paho.org/salud-en-las-americas-2012./index.php?option</w:t>
      </w:r>
      <w:r w:rsidRPr="00CD26D9">
        <w:rPr>
          <w:rFonts w:ascii="Garamond" w:hAnsi="Garamond"/>
          <w:color w:val="000000"/>
          <w:sz w:val="16"/>
          <w:szCs w:val="16"/>
          <w:rPrChange w:id="78" w:author="Ruby Robinson" w:date="2016-11-09T18:17:00Z">
            <w:rPr>
              <w:rFonts w:ascii="Calibri" w:hAnsi="Calibri"/>
              <w:color w:val="000000"/>
              <w:sz w:val="22"/>
              <w:szCs w:val="22"/>
            </w:rPr>
          </w:rPrChange>
        </w:rPr>
        <w:fldChar w:fldCharType="end"/>
      </w:r>
    </w:p>
  </w:footnote>
  <w:footnote w:id="6">
    <w:p w:rsidR="00E742A8" w:rsidRPr="00CD26D9" w:rsidRDefault="00E742A8">
      <w:pPr>
        <w:pStyle w:val="FootnoteText"/>
        <w:rPr>
          <w:rFonts w:ascii="Garamond" w:hAnsi="Garamond"/>
          <w:sz w:val="16"/>
          <w:szCs w:val="16"/>
          <w:rPrChange w:id="79" w:author="Ruby Robinson" w:date="2016-11-09T18:17:00Z">
            <w:rPr/>
          </w:rPrChange>
        </w:rPr>
      </w:pPr>
      <w:r w:rsidRPr="00CD26D9">
        <w:rPr>
          <w:rStyle w:val="FootnoteReference"/>
          <w:rFonts w:ascii="Garamond" w:hAnsi="Garamond"/>
          <w:sz w:val="16"/>
          <w:szCs w:val="16"/>
          <w:rPrChange w:id="80" w:author="Ruby Robinson" w:date="2016-11-09T18:17:00Z">
            <w:rPr>
              <w:rStyle w:val="FootnoteReference"/>
            </w:rPr>
          </w:rPrChange>
        </w:rPr>
        <w:t>7</w:t>
      </w:r>
      <w:r w:rsidRPr="00CD26D9">
        <w:rPr>
          <w:rFonts w:ascii="Garamond" w:hAnsi="Garamond"/>
          <w:sz w:val="16"/>
          <w:szCs w:val="16"/>
          <w:rPrChange w:id="81" w:author="Ruby Robinson" w:date="2016-11-09T18:17:00Z">
            <w:rPr/>
          </w:rPrChange>
        </w:rPr>
        <w:t xml:space="preserve"> </w:t>
      </w:r>
      <w:r w:rsidRPr="00CD26D9">
        <w:rPr>
          <w:rFonts w:ascii="Garamond" w:hAnsi="Garamond"/>
          <w:color w:val="000000"/>
          <w:sz w:val="16"/>
          <w:szCs w:val="16"/>
          <w:rPrChange w:id="82" w:author="Ruby Robinson" w:date="2016-11-09T18:17:00Z">
            <w:rPr>
              <w:rFonts w:ascii="Calibri" w:hAnsi="Calibri"/>
              <w:color w:val="000000"/>
              <w:sz w:val="22"/>
              <w:szCs w:val="22"/>
            </w:rPr>
          </w:rPrChange>
        </w:rPr>
        <w:t>By country | Guatemala - statistics summary (2002 - present). (</w:t>
      </w:r>
      <w:proofErr w:type="spellStart"/>
      <w:r w:rsidRPr="00CD26D9">
        <w:rPr>
          <w:rFonts w:ascii="Garamond" w:hAnsi="Garamond"/>
          <w:color w:val="000000"/>
          <w:sz w:val="16"/>
          <w:szCs w:val="16"/>
          <w:rPrChange w:id="83"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84" w:author="Ruby Robinson" w:date="2016-11-09T18:17:00Z">
            <w:rPr>
              <w:rFonts w:ascii="Calibri" w:hAnsi="Calibri"/>
              <w:color w:val="000000"/>
              <w:sz w:val="22"/>
              <w:szCs w:val="22"/>
            </w:rPr>
          </w:rPrChange>
        </w:rPr>
        <w:t xml:space="preserve">). GHO | </w:t>
      </w:r>
      <w:proofErr w:type="gramStart"/>
      <w:r w:rsidRPr="00CD26D9">
        <w:rPr>
          <w:rFonts w:ascii="Garamond" w:hAnsi="Garamond"/>
          <w:color w:val="000000"/>
          <w:sz w:val="16"/>
          <w:szCs w:val="16"/>
          <w:rPrChange w:id="85" w:author="Ruby Robinson" w:date="2016-11-09T18:17:00Z">
            <w:rPr>
              <w:rFonts w:ascii="Calibri" w:hAnsi="Calibri"/>
              <w:color w:val="000000"/>
              <w:sz w:val="22"/>
              <w:szCs w:val="22"/>
            </w:rPr>
          </w:rPrChange>
        </w:rPr>
        <w:t>By</w:t>
      </w:r>
      <w:proofErr w:type="gramEnd"/>
      <w:r w:rsidRPr="00CD26D9">
        <w:rPr>
          <w:rFonts w:ascii="Garamond" w:hAnsi="Garamond"/>
          <w:color w:val="000000"/>
          <w:sz w:val="16"/>
          <w:szCs w:val="16"/>
          <w:rPrChange w:id="86" w:author="Ruby Robinson" w:date="2016-11-09T18:17:00Z">
            <w:rPr>
              <w:rFonts w:ascii="Calibri" w:hAnsi="Calibri"/>
              <w:color w:val="000000"/>
              <w:sz w:val="22"/>
              <w:szCs w:val="22"/>
            </w:rPr>
          </w:rPrChange>
        </w:rPr>
        <w:t xml:space="preserve"> country | Guatemala - statistics summary (2002 - present). Retrieved from </w:t>
      </w:r>
      <w:r w:rsidRPr="00CD26D9">
        <w:rPr>
          <w:rFonts w:ascii="Garamond" w:hAnsi="Garamond"/>
          <w:color w:val="000000"/>
          <w:sz w:val="16"/>
          <w:szCs w:val="16"/>
          <w:rPrChange w:id="87"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88" w:author="Ruby Robinson" w:date="2016-11-09T18:17:00Z">
            <w:rPr>
              <w:rFonts w:ascii="Calibri" w:hAnsi="Calibri"/>
              <w:color w:val="000000"/>
              <w:sz w:val="22"/>
              <w:szCs w:val="22"/>
            </w:rPr>
          </w:rPrChange>
        </w:rPr>
        <w:instrText xml:space="preserve"> HYPERLINK "http://apps.who.int/gho/data/node.country.country-GTM" </w:instrText>
      </w:r>
      <w:r w:rsidRPr="00CD26D9">
        <w:rPr>
          <w:rFonts w:ascii="Garamond" w:hAnsi="Garamond"/>
          <w:color w:val="000000"/>
          <w:sz w:val="16"/>
          <w:szCs w:val="16"/>
          <w:rPrChange w:id="89"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90" w:author="Ruby Robinson" w:date="2016-11-09T18:17:00Z">
            <w:rPr>
              <w:rStyle w:val="Hyperlink"/>
              <w:rFonts w:ascii="Calibri" w:hAnsi="Calibri"/>
              <w:sz w:val="22"/>
              <w:szCs w:val="22"/>
            </w:rPr>
          </w:rPrChange>
        </w:rPr>
        <w:t>http://apps.who.int/gho/data/node.country.country-GTM</w:t>
      </w:r>
      <w:r w:rsidRPr="00CD26D9">
        <w:rPr>
          <w:rFonts w:ascii="Garamond" w:hAnsi="Garamond"/>
          <w:color w:val="000000"/>
          <w:sz w:val="16"/>
          <w:szCs w:val="16"/>
          <w:rPrChange w:id="91" w:author="Ruby Robinson" w:date="2016-11-09T18:17:00Z">
            <w:rPr>
              <w:rFonts w:ascii="Calibri" w:hAnsi="Calibri"/>
              <w:color w:val="000000"/>
              <w:sz w:val="22"/>
              <w:szCs w:val="22"/>
            </w:rPr>
          </w:rPrChange>
        </w:rPr>
        <w:fldChar w:fldCharType="end"/>
      </w:r>
    </w:p>
  </w:footnote>
  <w:footnote w:id="7">
    <w:p w:rsidR="00CD26D9" w:rsidRPr="00CD26D9" w:rsidRDefault="00CD26D9" w:rsidP="00CD26D9">
      <w:pPr>
        <w:pStyle w:val="NormalWeb"/>
        <w:spacing w:before="0" w:beforeAutospacing="0" w:after="0" w:afterAutospacing="0"/>
        <w:rPr>
          <w:ins w:id="93" w:author="Ruby Robinson" w:date="2016-11-09T18:15:00Z"/>
          <w:rFonts w:ascii="Garamond" w:hAnsi="Garamond"/>
          <w:color w:val="000000"/>
          <w:sz w:val="16"/>
          <w:szCs w:val="16"/>
          <w:rPrChange w:id="94" w:author="Ruby Robinson" w:date="2016-11-09T18:17:00Z">
            <w:rPr>
              <w:ins w:id="95" w:author="Ruby Robinson" w:date="2016-11-09T18:15:00Z"/>
              <w:rFonts w:ascii="Calibri" w:hAnsi="Calibri"/>
              <w:color w:val="000000"/>
              <w:sz w:val="22"/>
              <w:szCs w:val="22"/>
            </w:rPr>
          </w:rPrChange>
        </w:rPr>
      </w:pPr>
      <w:ins w:id="96" w:author="Ruby Robinson" w:date="2016-11-09T18:15:00Z">
        <w:r w:rsidRPr="00CD26D9">
          <w:rPr>
            <w:rStyle w:val="FootnoteReference"/>
            <w:rFonts w:ascii="Garamond" w:hAnsi="Garamond"/>
            <w:sz w:val="16"/>
            <w:szCs w:val="16"/>
            <w:rPrChange w:id="97" w:author="Ruby Robinson" w:date="2016-11-09T18:17:00Z">
              <w:rPr>
                <w:rStyle w:val="FootnoteReference"/>
              </w:rPr>
            </w:rPrChange>
          </w:rPr>
          <w:t>8</w:t>
        </w:r>
        <w:r w:rsidRPr="00CD26D9">
          <w:rPr>
            <w:rFonts w:ascii="Garamond" w:hAnsi="Garamond"/>
            <w:sz w:val="16"/>
            <w:szCs w:val="16"/>
            <w:rPrChange w:id="98" w:author="Ruby Robinson" w:date="2016-11-09T18:17:00Z">
              <w:rPr/>
            </w:rPrChange>
          </w:rPr>
          <w:t xml:space="preserve"> </w:t>
        </w:r>
        <w:r w:rsidRPr="00CD26D9">
          <w:rPr>
            <w:rFonts w:ascii="Garamond" w:hAnsi="Garamond"/>
            <w:color w:val="000000"/>
            <w:sz w:val="16"/>
            <w:szCs w:val="16"/>
            <w:rPrChange w:id="99" w:author="Ruby Robinson" w:date="2016-11-09T18:17:00Z">
              <w:rPr>
                <w:rFonts w:ascii="Calibri" w:hAnsi="Calibri"/>
                <w:color w:val="000000"/>
                <w:sz w:val="22"/>
                <w:szCs w:val="22"/>
              </w:rPr>
            </w:rPrChange>
          </w:rPr>
          <w:t>Guatemala. (</w:t>
        </w:r>
        <w:proofErr w:type="spellStart"/>
        <w:r w:rsidRPr="00CD26D9">
          <w:rPr>
            <w:rFonts w:ascii="Garamond" w:hAnsi="Garamond"/>
            <w:color w:val="000000"/>
            <w:sz w:val="16"/>
            <w:szCs w:val="16"/>
            <w:rPrChange w:id="100" w:author="Ruby Robinson" w:date="2016-11-09T18:17:00Z">
              <w:rPr>
                <w:rFonts w:ascii="Calibri" w:hAnsi="Calibri"/>
                <w:color w:val="000000"/>
                <w:sz w:val="22"/>
                <w:szCs w:val="22"/>
              </w:rPr>
            </w:rPrChange>
          </w:rPr>
          <w:t>n.d.</w:t>
        </w:r>
        <w:proofErr w:type="spellEnd"/>
        <w:r w:rsidRPr="00CD26D9">
          <w:rPr>
            <w:rFonts w:ascii="Garamond" w:hAnsi="Garamond"/>
            <w:color w:val="000000"/>
            <w:sz w:val="16"/>
            <w:szCs w:val="16"/>
            <w:rPrChange w:id="101" w:author="Ruby Robinson" w:date="2016-11-09T18:17:00Z">
              <w:rPr>
                <w:rFonts w:ascii="Calibri" w:hAnsi="Calibri"/>
                <w:color w:val="000000"/>
                <w:sz w:val="22"/>
                <w:szCs w:val="22"/>
              </w:rPr>
            </w:rPrChange>
          </w:rPr>
          <w:t xml:space="preserve">). </w:t>
        </w:r>
        <w:proofErr w:type="spellStart"/>
        <w:r w:rsidRPr="00CD26D9">
          <w:rPr>
            <w:rFonts w:ascii="Garamond" w:hAnsi="Garamond"/>
            <w:color w:val="000000"/>
            <w:sz w:val="16"/>
            <w:szCs w:val="16"/>
            <w:rPrChange w:id="102" w:author="Ruby Robinson" w:date="2016-11-09T18:17:00Z">
              <w:rPr>
                <w:rFonts w:ascii="Calibri" w:hAnsi="Calibri"/>
                <w:color w:val="000000"/>
                <w:sz w:val="22"/>
                <w:szCs w:val="22"/>
              </w:rPr>
            </w:rPrChange>
          </w:rPr>
          <w:t>SpringerReference</w:t>
        </w:r>
        <w:proofErr w:type="spellEnd"/>
        <w:r w:rsidRPr="00CD26D9">
          <w:rPr>
            <w:rFonts w:ascii="Garamond" w:hAnsi="Garamond"/>
            <w:color w:val="000000"/>
            <w:sz w:val="16"/>
            <w:szCs w:val="16"/>
            <w:rPrChange w:id="103" w:author="Ruby Robinson" w:date="2016-11-09T18:17:00Z">
              <w:rPr>
                <w:rFonts w:ascii="Calibri" w:hAnsi="Calibri"/>
                <w:color w:val="000000"/>
                <w:sz w:val="22"/>
                <w:szCs w:val="22"/>
              </w:rPr>
            </w:rPrChange>
          </w:rPr>
          <w:t>. doi:10.1007/springerreference_44017</w:t>
        </w:r>
      </w:ins>
    </w:p>
    <w:p w:rsidR="00CD26D9" w:rsidRPr="00CD26D9" w:rsidRDefault="00CD26D9" w:rsidP="00CD26D9">
      <w:pPr>
        <w:pStyle w:val="NormalWeb"/>
        <w:spacing w:before="0" w:beforeAutospacing="0" w:after="0" w:afterAutospacing="0"/>
        <w:rPr>
          <w:ins w:id="104" w:author="Ruby Robinson" w:date="2016-11-09T18:15:00Z"/>
          <w:rFonts w:ascii="Garamond" w:hAnsi="Garamond"/>
          <w:color w:val="000000"/>
          <w:sz w:val="16"/>
          <w:szCs w:val="16"/>
          <w:rPrChange w:id="105" w:author="Ruby Robinson" w:date="2016-11-09T18:17:00Z">
            <w:rPr>
              <w:ins w:id="106" w:author="Ruby Robinson" w:date="2016-11-09T18:15:00Z"/>
              <w:rFonts w:ascii="Calibri" w:hAnsi="Calibri"/>
              <w:color w:val="000000"/>
              <w:sz w:val="22"/>
              <w:szCs w:val="22"/>
            </w:rPr>
          </w:rPrChange>
        </w:rPr>
      </w:pPr>
      <w:ins w:id="107" w:author="Ruby Robinson" w:date="2016-11-09T18:15:00Z">
        <w:r w:rsidRPr="00CD26D9">
          <w:rPr>
            <w:rFonts w:ascii="Garamond" w:hAnsi="Garamond"/>
            <w:color w:val="000000"/>
            <w:sz w:val="16"/>
            <w:szCs w:val="16"/>
            <w:rPrChange w:id="108" w:author="Ruby Robinson" w:date="2016-11-09T18:17:00Z">
              <w:rPr>
                <w:rFonts w:ascii="Calibri" w:hAnsi="Calibri"/>
                <w:color w:val="000000"/>
                <w:sz w:val="22"/>
                <w:szCs w:val="22"/>
              </w:rPr>
            </w:rPrChange>
          </w:rPr>
          <w:fldChar w:fldCharType="begin"/>
        </w:r>
        <w:r w:rsidRPr="00CD26D9">
          <w:rPr>
            <w:rFonts w:ascii="Garamond" w:hAnsi="Garamond"/>
            <w:color w:val="000000"/>
            <w:sz w:val="16"/>
            <w:szCs w:val="16"/>
            <w:rPrChange w:id="109" w:author="Ruby Robinson" w:date="2016-11-09T18:17:00Z">
              <w:rPr>
                <w:rFonts w:ascii="Calibri" w:hAnsi="Calibri"/>
                <w:color w:val="000000"/>
                <w:sz w:val="22"/>
                <w:szCs w:val="22"/>
              </w:rPr>
            </w:rPrChange>
          </w:rPr>
          <w:instrText xml:space="preserve"> HYPERLINK "http://apps.who.int/iris/bitstream/10665/136864/1/ccsbrief_gtm_en.pdf" </w:instrText>
        </w:r>
        <w:r w:rsidRPr="00CD26D9">
          <w:rPr>
            <w:rFonts w:ascii="Garamond" w:hAnsi="Garamond"/>
            <w:color w:val="000000"/>
            <w:sz w:val="16"/>
            <w:szCs w:val="16"/>
            <w:rPrChange w:id="110" w:author="Ruby Robinson" w:date="2016-11-09T18:17:00Z">
              <w:rPr>
                <w:rFonts w:ascii="Calibri" w:hAnsi="Calibri"/>
                <w:color w:val="000000"/>
                <w:sz w:val="22"/>
                <w:szCs w:val="22"/>
              </w:rPr>
            </w:rPrChange>
          </w:rPr>
          <w:fldChar w:fldCharType="separate"/>
        </w:r>
        <w:r w:rsidRPr="00CD26D9">
          <w:rPr>
            <w:rStyle w:val="Hyperlink"/>
            <w:rFonts w:ascii="Garamond" w:hAnsi="Garamond"/>
            <w:sz w:val="16"/>
            <w:szCs w:val="16"/>
            <w:rPrChange w:id="111" w:author="Ruby Robinson" w:date="2016-11-09T18:17:00Z">
              <w:rPr>
                <w:rStyle w:val="Hyperlink"/>
                <w:rFonts w:ascii="Calibri" w:hAnsi="Calibri"/>
                <w:sz w:val="22"/>
                <w:szCs w:val="22"/>
              </w:rPr>
            </w:rPrChange>
          </w:rPr>
          <w:t>http://apps.who.int/iris/bitstream/10665/136864/1/ccsbrief_gtm_en.pdf</w:t>
        </w:r>
        <w:r w:rsidRPr="00CD26D9">
          <w:rPr>
            <w:rFonts w:ascii="Garamond" w:hAnsi="Garamond"/>
            <w:color w:val="000000"/>
            <w:sz w:val="16"/>
            <w:szCs w:val="16"/>
            <w:rPrChange w:id="112" w:author="Ruby Robinson" w:date="2016-11-09T18:17:00Z">
              <w:rPr>
                <w:rFonts w:ascii="Calibri" w:hAnsi="Calibri"/>
                <w:color w:val="000000"/>
                <w:sz w:val="22"/>
                <w:szCs w:val="22"/>
              </w:rPr>
            </w:rPrChange>
          </w:rPr>
          <w:fldChar w:fldCharType="end"/>
        </w:r>
      </w:ins>
    </w:p>
    <w:p w:rsidR="00CD26D9" w:rsidRDefault="00CD26D9">
      <w:pPr>
        <w:pStyle w:val="FootnoteText"/>
      </w:pPr>
    </w:p>
  </w:footnote>
  <w:footnote w:id="8">
    <w:p w:rsidR="00CD26D9" w:rsidRPr="00CD26D9" w:rsidRDefault="00CD26D9">
      <w:pPr>
        <w:pStyle w:val="FootnoteText"/>
        <w:rPr>
          <w:ins w:id="116" w:author="Ruby Robinson" w:date="2016-11-09T18:27:00Z"/>
          <w:rFonts w:ascii="Garamond" w:hAnsi="Garamond"/>
          <w:color w:val="000000"/>
          <w:sz w:val="16"/>
          <w:szCs w:val="16"/>
          <w:rPrChange w:id="117" w:author="Ruby Robinson" w:date="2016-11-09T18:31:00Z">
            <w:rPr>
              <w:ins w:id="118" w:author="Ruby Robinson" w:date="2016-11-09T18:27:00Z"/>
              <w:rFonts w:ascii="Calibri" w:hAnsi="Calibri"/>
              <w:color w:val="000000"/>
              <w:sz w:val="22"/>
              <w:szCs w:val="22"/>
            </w:rPr>
          </w:rPrChange>
        </w:rPr>
      </w:pPr>
      <w:ins w:id="119" w:author="Ruby Robinson" w:date="2016-11-09T18:21:00Z">
        <w:r w:rsidRPr="00CD26D9">
          <w:rPr>
            <w:rStyle w:val="FootnoteReference"/>
            <w:rFonts w:ascii="Garamond" w:hAnsi="Garamond"/>
            <w:sz w:val="16"/>
            <w:szCs w:val="16"/>
            <w:rPrChange w:id="120" w:author="Ruby Robinson" w:date="2016-11-09T18:31:00Z">
              <w:rPr>
                <w:rStyle w:val="FootnoteReference"/>
              </w:rPr>
            </w:rPrChange>
          </w:rPr>
          <w:t>9</w:t>
        </w:r>
      </w:ins>
      <w:ins w:id="121" w:author="Ruby Robinson" w:date="2016-11-09T18:20:00Z">
        <w:r w:rsidRPr="00CD26D9">
          <w:rPr>
            <w:rFonts w:ascii="Garamond" w:hAnsi="Garamond"/>
            <w:sz w:val="16"/>
            <w:szCs w:val="16"/>
            <w:rPrChange w:id="122" w:author="Ruby Robinson" w:date="2016-11-09T18:31:00Z">
              <w:rPr/>
            </w:rPrChange>
          </w:rPr>
          <w:t xml:space="preserve"> </w:t>
        </w:r>
      </w:ins>
      <w:ins w:id="123" w:author="Ruby Robinson" w:date="2016-11-09T18:21:00Z">
        <w:r w:rsidRPr="00CD26D9">
          <w:rPr>
            <w:rFonts w:ascii="Garamond" w:hAnsi="Garamond"/>
            <w:color w:val="000000"/>
            <w:sz w:val="16"/>
            <w:szCs w:val="16"/>
            <w:rPrChange w:id="124" w:author="Ruby Robinson" w:date="2016-11-09T18:31:00Z">
              <w:rPr>
                <w:rFonts w:ascii="Calibri" w:hAnsi="Calibri"/>
                <w:color w:val="000000"/>
                <w:sz w:val="22"/>
                <w:szCs w:val="22"/>
              </w:rPr>
            </w:rPrChange>
          </w:rPr>
          <w:t xml:space="preserve">Angela Anson - Brooke </w:t>
        </w:r>
        <w:proofErr w:type="spellStart"/>
        <w:r w:rsidRPr="00CD26D9">
          <w:rPr>
            <w:rFonts w:ascii="Garamond" w:hAnsi="Garamond"/>
            <w:color w:val="000000"/>
            <w:sz w:val="16"/>
            <w:szCs w:val="16"/>
            <w:rPrChange w:id="125" w:author="Ruby Robinson" w:date="2016-11-09T18:31:00Z">
              <w:rPr>
                <w:rFonts w:ascii="Calibri" w:hAnsi="Calibri"/>
                <w:color w:val="000000"/>
                <w:sz w:val="22"/>
                <w:szCs w:val="22"/>
              </w:rPr>
            </w:rPrChange>
          </w:rPr>
          <w:t>Ramay</w:t>
        </w:r>
        <w:proofErr w:type="spellEnd"/>
        <w:r w:rsidRPr="00CD26D9">
          <w:rPr>
            <w:rFonts w:ascii="Garamond" w:hAnsi="Garamond"/>
            <w:color w:val="000000"/>
            <w:sz w:val="16"/>
            <w:szCs w:val="16"/>
            <w:rPrChange w:id="126" w:author="Ruby Robinson" w:date="2016-11-09T18:31:00Z">
              <w:rPr>
                <w:rFonts w:ascii="Calibri" w:hAnsi="Calibri"/>
                <w:color w:val="000000"/>
                <w:sz w:val="22"/>
                <w:szCs w:val="22"/>
              </w:rPr>
            </w:rPrChange>
          </w:rPr>
          <w:t xml:space="preserve"> - Antonio Ruiz </w:t>
        </w:r>
        <w:proofErr w:type="spellStart"/>
        <w:r w:rsidRPr="00CD26D9">
          <w:rPr>
            <w:rFonts w:ascii="Garamond" w:hAnsi="Garamond"/>
            <w:color w:val="000000"/>
            <w:sz w:val="16"/>
            <w:szCs w:val="16"/>
            <w:rPrChange w:id="127" w:author="Ruby Robinson" w:date="2016-11-09T18:31:00Z">
              <w:rPr>
                <w:rFonts w:ascii="Calibri" w:hAnsi="Calibri"/>
                <w:color w:val="000000"/>
                <w:sz w:val="22"/>
                <w:szCs w:val="22"/>
              </w:rPr>
            </w:rPrChange>
          </w:rPr>
          <w:t>deEsparza</w:t>
        </w:r>
        <w:proofErr w:type="spellEnd"/>
        <w:r w:rsidRPr="00CD26D9">
          <w:rPr>
            <w:rFonts w:ascii="Garamond" w:hAnsi="Garamond"/>
            <w:color w:val="000000"/>
            <w:sz w:val="16"/>
            <w:szCs w:val="16"/>
            <w:rPrChange w:id="128" w:author="Ruby Robinson" w:date="2016-11-09T18:31:00Z">
              <w:rPr>
                <w:rFonts w:ascii="Calibri" w:hAnsi="Calibri"/>
                <w:color w:val="000000"/>
                <w:sz w:val="22"/>
                <w:szCs w:val="22"/>
              </w:rPr>
            </w:rPrChange>
          </w:rPr>
          <w:t xml:space="preserve"> - Lisa </w:t>
        </w:r>
        <w:proofErr w:type="spellStart"/>
        <w:r w:rsidRPr="00CD26D9">
          <w:rPr>
            <w:rFonts w:ascii="Garamond" w:hAnsi="Garamond"/>
            <w:color w:val="000000"/>
            <w:sz w:val="16"/>
            <w:szCs w:val="16"/>
            <w:rPrChange w:id="129" w:author="Ruby Robinson" w:date="2016-11-09T18:31:00Z">
              <w:rPr>
                <w:rFonts w:ascii="Calibri" w:hAnsi="Calibri"/>
                <w:color w:val="000000"/>
                <w:sz w:val="22"/>
                <w:szCs w:val="22"/>
              </w:rPr>
            </w:rPrChange>
          </w:rPr>
          <w:t>Bero</w:t>
        </w:r>
        <w:proofErr w:type="spellEnd"/>
        <w:r w:rsidRPr="00CD26D9">
          <w:rPr>
            <w:rFonts w:ascii="Garamond" w:hAnsi="Garamond"/>
            <w:color w:val="000000"/>
            <w:sz w:val="16"/>
            <w:szCs w:val="16"/>
            <w:rPrChange w:id="130" w:author="Ruby Robinson" w:date="2016-11-09T18:31:00Z">
              <w:rPr>
                <w:rFonts w:ascii="Calibri" w:hAnsi="Calibri"/>
                <w:color w:val="000000"/>
                <w:sz w:val="22"/>
                <w:szCs w:val="22"/>
              </w:rPr>
            </w:rPrChange>
          </w:rPr>
          <w:t xml:space="preserve"> </w:t>
        </w:r>
        <w:r w:rsidRPr="00CD26D9">
          <w:rPr>
            <w:rFonts w:ascii="Garamond" w:hAnsi="Garamond"/>
            <w:color w:val="000000"/>
            <w:sz w:val="16"/>
            <w:szCs w:val="16"/>
            <w:rPrChange w:id="131" w:author="Ruby Robinson" w:date="2016-11-09T18:31:00Z">
              <w:rPr>
                <w:rFonts w:ascii="Calibri" w:hAnsi="Calibri"/>
                <w:color w:val="000000"/>
                <w:sz w:val="22"/>
                <w:szCs w:val="22"/>
              </w:rPr>
            </w:rPrChange>
          </w:rPr>
          <w:fldChar w:fldCharType="begin"/>
        </w:r>
        <w:r w:rsidRPr="00CD26D9">
          <w:rPr>
            <w:rFonts w:ascii="Garamond" w:hAnsi="Garamond"/>
            <w:color w:val="000000"/>
            <w:sz w:val="16"/>
            <w:szCs w:val="16"/>
            <w:rPrChange w:id="132" w:author="Ruby Robinson" w:date="2016-11-09T18:31:00Z">
              <w:rPr>
                <w:rFonts w:ascii="Calibri" w:hAnsi="Calibri"/>
                <w:color w:val="000000"/>
                <w:sz w:val="22"/>
                <w:szCs w:val="22"/>
              </w:rPr>
            </w:rPrChange>
          </w:rPr>
          <w:instrText xml:space="preserve"> HYPERLINK "https://www.ncbi.nlm.nih.gov/pmc/articles/PMC3503802/" </w:instrText>
        </w:r>
        <w:r w:rsidRPr="00CD26D9">
          <w:rPr>
            <w:rFonts w:ascii="Garamond" w:hAnsi="Garamond"/>
            <w:color w:val="000000"/>
            <w:sz w:val="16"/>
            <w:szCs w:val="16"/>
            <w:rPrChange w:id="133" w:author="Ruby Robinson" w:date="2016-11-09T18:31:00Z">
              <w:rPr>
                <w:rFonts w:ascii="Calibri" w:hAnsi="Calibri"/>
                <w:color w:val="000000"/>
                <w:sz w:val="22"/>
                <w:szCs w:val="22"/>
              </w:rPr>
            </w:rPrChange>
          </w:rPr>
          <w:fldChar w:fldCharType="separate"/>
        </w:r>
        <w:r w:rsidRPr="00CD26D9">
          <w:rPr>
            <w:rStyle w:val="Hyperlink"/>
            <w:rFonts w:ascii="Garamond" w:hAnsi="Garamond"/>
            <w:sz w:val="16"/>
            <w:szCs w:val="16"/>
            <w:rPrChange w:id="134" w:author="Ruby Robinson" w:date="2016-11-09T18:31:00Z">
              <w:rPr>
                <w:rStyle w:val="Hyperlink"/>
                <w:rFonts w:ascii="Calibri" w:hAnsi="Calibri"/>
                <w:sz w:val="22"/>
                <w:szCs w:val="22"/>
              </w:rPr>
            </w:rPrChange>
          </w:rPr>
          <w:t>https://www.ncbi.nlm.nih.gov/pmc/articles/PMC3503802/</w:t>
        </w:r>
        <w:r w:rsidRPr="00CD26D9">
          <w:rPr>
            <w:rFonts w:ascii="Garamond" w:hAnsi="Garamond"/>
            <w:color w:val="000000"/>
            <w:sz w:val="16"/>
            <w:szCs w:val="16"/>
            <w:rPrChange w:id="135" w:author="Ruby Robinson" w:date="2016-11-09T18:31:00Z">
              <w:rPr>
                <w:rFonts w:ascii="Calibri" w:hAnsi="Calibri"/>
                <w:color w:val="000000"/>
                <w:sz w:val="22"/>
                <w:szCs w:val="22"/>
              </w:rPr>
            </w:rPrChange>
          </w:rPr>
          <w:fldChar w:fldCharType="end"/>
        </w:r>
      </w:ins>
    </w:p>
    <w:p w:rsidR="00CD26D9" w:rsidRPr="00CD26D9" w:rsidRDefault="00CD26D9">
      <w:pPr>
        <w:pStyle w:val="FootnoteText"/>
        <w:rPr>
          <w:ins w:id="136" w:author="Ruby Robinson" w:date="2016-11-09T18:28:00Z"/>
          <w:rFonts w:ascii="Garamond" w:hAnsi="Garamond"/>
          <w:color w:val="000000"/>
          <w:sz w:val="16"/>
          <w:szCs w:val="16"/>
          <w:rPrChange w:id="137" w:author="Ruby Robinson" w:date="2016-11-09T18:31:00Z">
            <w:rPr>
              <w:ins w:id="138" w:author="Ruby Robinson" w:date="2016-11-09T18:28:00Z"/>
              <w:rFonts w:ascii="Calibri" w:hAnsi="Calibri"/>
              <w:color w:val="000000"/>
              <w:sz w:val="22"/>
              <w:szCs w:val="22"/>
            </w:rPr>
          </w:rPrChange>
        </w:rPr>
      </w:pPr>
      <w:ins w:id="139" w:author="Ruby Robinson" w:date="2016-11-09T18:27:00Z">
        <w:r w:rsidRPr="00CD26D9">
          <w:rPr>
            <w:rStyle w:val="FootnoteReference"/>
            <w:rFonts w:ascii="Garamond" w:hAnsi="Garamond"/>
            <w:sz w:val="16"/>
            <w:szCs w:val="16"/>
            <w:rPrChange w:id="140" w:author="Ruby Robinson" w:date="2016-11-09T18:31:00Z">
              <w:rPr>
                <w:rStyle w:val="FootnoteReference"/>
              </w:rPr>
            </w:rPrChange>
          </w:rPr>
          <w:t>10</w:t>
        </w:r>
        <w:r w:rsidRPr="00CD26D9">
          <w:rPr>
            <w:rFonts w:ascii="Garamond" w:hAnsi="Garamond"/>
            <w:sz w:val="16"/>
            <w:szCs w:val="16"/>
            <w:rPrChange w:id="141" w:author="Ruby Robinson" w:date="2016-11-09T18:31:00Z">
              <w:rPr/>
            </w:rPrChange>
          </w:rPr>
          <w:t xml:space="preserve"> </w:t>
        </w:r>
      </w:ins>
      <w:ins w:id="142" w:author="Ruby Robinson" w:date="2016-11-09T18:28:00Z">
        <w:r w:rsidRPr="00CD26D9">
          <w:rPr>
            <w:rFonts w:ascii="Garamond" w:hAnsi="Garamond"/>
            <w:color w:val="000000"/>
            <w:sz w:val="16"/>
            <w:szCs w:val="16"/>
            <w:rPrChange w:id="143" w:author="Ruby Robinson" w:date="2016-11-09T18:31:00Z">
              <w:rPr>
                <w:rFonts w:ascii="Calibri" w:hAnsi="Calibri"/>
                <w:color w:val="000000"/>
                <w:sz w:val="22"/>
                <w:szCs w:val="22"/>
              </w:rPr>
            </w:rPrChange>
          </w:rPr>
          <w:t>Guatemala - Health in the Americas 2007. (</w:t>
        </w:r>
        <w:proofErr w:type="spellStart"/>
        <w:r w:rsidRPr="00CD26D9">
          <w:rPr>
            <w:rFonts w:ascii="Garamond" w:hAnsi="Garamond"/>
            <w:color w:val="000000"/>
            <w:sz w:val="16"/>
            <w:szCs w:val="16"/>
            <w:rPrChange w:id="144" w:author="Ruby Robinson" w:date="2016-11-09T18:31:00Z">
              <w:rPr>
                <w:rFonts w:ascii="Calibri" w:hAnsi="Calibri"/>
                <w:color w:val="000000"/>
                <w:sz w:val="22"/>
                <w:szCs w:val="22"/>
              </w:rPr>
            </w:rPrChange>
          </w:rPr>
          <w:t>n.d.</w:t>
        </w:r>
        <w:proofErr w:type="spellEnd"/>
        <w:r w:rsidRPr="00CD26D9">
          <w:rPr>
            <w:rFonts w:ascii="Garamond" w:hAnsi="Garamond"/>
            <w:color w:val="000000"/>
            <w:sz w:val="16"/>
            <w:szCs w:val="16"/>
            <w:rPrChange w:id="145" w:author="Ruby Robinson" w:date="2016-11-09T18:31:00Z">
              <w:rPr>
                <w:rFonts w:ascii="Calibri" w:hAnsi="Calibri"/>
                <w:color w:val="000000"/>
                <w:sz w:val="22"/>
                <w:szCs w:val="22"/>
              </w:rPr>
            </w:rPrChange>
          </w:rPr>
          <w:t xml:space="preserve">). Retrieved from </w:t>
        </w:r>
        <w:r w:rsidRPr="00CD26D9">
          <w:rPr>
            <w:rFonts w:ascii="Garamond" w:hAnsi="Garamond"/>
            <w:color w:val="000000"/>
            <w:sz w:val="16"/>
            <w:szCs w:val="16"/>
            <w:rPrChange w:id="146" w:author="Ruby Robinson" w:date="2016-11-09T18:31:00Z">
              <w:rPr>
                <w:rFonts w:ascii="Calibri" w:hAnsi="Calibri"/>
                <w:color w:val="000000"/>
                <w:sz w:val="22"/>
                <w:szCs w:val="22"/>
              </w:rPr>
            </w:rPrChange>
          </w:rPr>
          <w:fldChar w:fldCharType="begin"/>
        </w:r>
        <w:r w:rsidRPr="00CD26D9">
          <w:rPr>
            <w:rFonts w:ascii="Garamond" w:hAnsi="Garamond"/>
            <w:color w:val="000000"/>
            <w:sz w:val="16"/>
            <w:szCs w:val="16"/>
            <w:rPrChange w:id="147" w:author="Ruby Robinson" w:date="2016-11-09T18:31:00Z">
              <w:rPr>
                <w:rFonts w:ascii="Calibri" w:hAnsi="Calibri"/>
                <w:color w:val="000000"/>
                <w:sz w:val="22"/>
                <w:szCs w:val="22"/>
              </w:rPr>
            </w:rPrChange>
          </w:rPr>
          <w:instrText xml:space="preserve"> HYPERLINK "http://ais.paho.org/hia_cp/en/2007/Guatemala%20English.pdf?ua=1" </w:instrText>
        </w:r>
        <w:r w:rsidRPr="00CD26D9">
          <w:rPr>
            <w:rFonts w:ascii="Garamond" w:hAnsi="Garamond"/>
            <w:color w:val="000000"/>
            <w:sz w:val="16"/>
            <w:szCs w:val="16"/>
            <w:rPrChange w:id="148" w:author="Ruby Robinson" w:date="2016-11-09T18:31:00Z">
              <w:rPr>
                <w:rFonts w:ascii="Calibri" w:hAnsi="Calibri"/>
                <w:color w:val="000000"/>
                <w:sz w:val="22"/>
                <w:szCs w:val="22"/>
              </w:rPr>
            </w:rPrChange>
          </w:rPr>
          <w:fldChar w:fldCharType="separate"/>
        </w:r>
        <w:r w:rsidRPr="00CD26D9">
          <w:rPr>
            <w:rStyle w:val="Hyperlink"/>
            <w:rFonts w:ascii="Garamond" w:hAnsi="Garamond"/>
            <w:sz w:val="16"/>
            <w:szCs w:val="16"/>
            <w:rPrChange w:id="149" w:author="Ruby Robinson" w:date="2016-11-09T18:31:00Z">
              <w:rPr>
                <w:rStyle w:val="Hyperlink"/>
                <w:rFonts w:ascii="Calibri" w:hAnsi="Calibri"/>
                <w:sz w:val="22"/>
                <w:szCs w:val="22"/>
              </w:rPr>
            </w:rPrChange>
          </w:rPr>
          <w:t>http://ais.paho.org/hia_cp/en/2007/Guatemala%20English.pdf?ua=1</w:t>
        </w:r>
        <w:r w:rsidRPr="00CD26D9">
          <w:rPr>
            <w:rFonts w:ascii="Garamond" w:hAnsi="Garamond"/>
            <w:color w:val="000000"/>
            <w:sz w:val="16"/>
            <w:szCs w:val="16"/>
            <w:rPrChange w:id="150" w:author="Ruby Robinson" w:date="2016-11-09T18:31:00Z">
              <w:rPr>
                <w:rFonts w:ascii="Calibri" w:hAnsi="Calibri"/>
                <w:color w:val="000000"/>
                <w:sz w:val="22"/>
                <w:szCs w:val="22"/>
              </w:rPr>
            </w:rPrChange>
          </w:rPr>
          <w:fldChar w:fldCharType="end"/>
        </w:r>
      </w:ins>
    </w:p>
    <w:p w:rsidR="00CD26D9" w:rsidRPr="00CD26D9" w:rsidRDefault="00CD26D9">
      <w:pPr>
        <w:pStyle w:val="FootnoteText"/>
        <w:rPr>
          <w:ins w:id="151" w:author="Ruby Robinson" w:date="2016-11-09T18:29:00Z"/>
          <w:rFonts w:ascii="Garamond" w:hAnsi="Garamond"/>
          <w:color w:val="000000"/>
          <w:sz w:val="16"/>
          <w:szCs w:val="16"/>
          <w:rPrChange w:id="152" w:author="Ruby Robinson" w:date="2016-11-09T18:31:00Z">
            <w:rPr>
              <w:ins w:id="153" w:author="Ruby Robinson" w:date="2016-11-09T18:29:00Z"/>
              <w:rFonts w:ascii="Calibri" w:hAnsi="Calibri"/>
              <w:color w:val="000000"/>
              <w:sz w:val="22"/>
              <w:szCs w:val="22"/>
            </w:rPr>
          </w:rPrChange>
        </w:rPr>
      </w:pPr>
      <w:ins w:id="154" w:author="Ruby Robinson" w:date="2016-11-09T18:28:00Z">
        <w:r w:rsidRPr="00CD26D9">
          <w:rPr>
            <w:rStyle w:val="FootnoteReference"/>
            <w:rFonts w:ascii="Garamond" w:hAnsi="Garamond"/>
            <w:sz w:val="16"/>
            <w:szCs w:val="16"/>
            <w:rPrChange w:id="155" w:author="Ruby Robinson" w:date="2016-11-09T18:31:00Z">
              <w:rPr>
                <w:rStyle w:val="FootnoteReference"/>
              </w:rPr>
            </w:rPrChange>
          </w:rPr>
          <w:t>11</w:t>
        </w:r>
        <w:r w:rsidRPr="00CD26D9">
          <w:rPr>
            <w:rFonts w:ascii="Garamond" w:hAnsi="Garamond"/>
            <w:sz w:val="16"/>
            <w:szCs w:val="16"/>
            <w:rPrChange w:id="156" w:author="Ruby Robinson" w:date="2016-11-09T18:31:00Z">
              <w:rPr/>
            </w:rPrChange>
          </w:rPr>
          <w:t xml:space="preserve"> </w:t>
        </w:r>
        <w:r w:rsidRPr="00CD26D9">
          <w:rPr>
            <w:rFonts w:ascii="Garamond" w:hAnsi="Garamond"/>
            <w:color w:val="000000"/>
            <w:sz w:val="16"/>
            <w:szCs w:val="16"/>
            <w:rPrChange w:id="157" w:author="Ruby Robinson" w:date="2016-11-09T18:31:00Z">
              <w:rPr>
                <w:rFonts w:ascii="Calibri" w:hAnsi="Calibri"/>
                <w:color w:val="000000"/>
                <w:sz w:val="22"/>
                <w:szCs w:val="22"/>
              </w:rPr>
            </w:rPrChange>
          </w:rPr>
          <w:t>Guatemala. (</w:t>
        </w:r>
        <w:proofErr w:type="spellStart"/>
        <w:r w:rsidRPr="00CD26D9">
          <w:rPr>
            <w:rFonts w:ascii="Garamond" w:hAnsi="Garamond"/>
            <w:color w:val="000000"/>
            <w:sz w:val="16"/>
            <w:szCs w:val="16"/>
            <w:rPrChange w:id="158" w:author="Ruby Robinson" w:date="2016-11-09T18:31:00Z">
              <w:rPr>
                <w:rFonts w:ascii="Calibri" w:hAnsi="Calibri"/>
                <w:color w:val="000000"/>
                <w:sz w:val="22"/>
                <w:szCs w:val="22"/>
              </w:rPr>
            </w:rPrChange>
          </w:rPr>
          <w:t>n.d.</w:t>
        </w:r>
        <w:proofErr w:type="spellEnd"/>
        <w:r w:rsidRPr="00CD26D9">
          <w:rPr>
            <w:rFonts w:ascii="Garamond" w:hAnsi="Garamond"/>
            <w:color w:val="000000"/>
            <w:sz w:val="16"/>
            <w:szCs w:val="16"/>
            <w:rPrChange w:id="159" w:author="Ruby Robinson" w:date="2016-11-09T18:31:00Z">
              <w:rPr>
                <w:rFonts w:ascii="Calibri" w:hAnsi="Calibri"/>
                <w:color w:val="000000"/>
                <w:sz w:val="22"/>
                <w:szCs w:val="22"/>
              </w:rPr>
            </w:rPrChange>
          </w:rPr>
          <w:t xml:space="preserve">). Retrieved from </w:t>
        </w:r>
        <w:r w:rsidRPr="00CD26D9">
          <w:rPr>
            <w:rFonts w:ascii="Garamond" w:hAnsi="Garamond"/>
            <w:color w:val="000000"/>
            <w:sz w:val="16"/>
            <w:szCs w:val="16"/>
            <w:rPrChange w:id="160" w:author="Ruby Robinson" w:date="2016-11-09T18:31:00Z">
              <w:rPr>
                <w:rFonts w:ascii="Calibri" w:hAnsi="Calibri"/>
                <w:color w:val="000000"/>
                <w:sz w:val="22"/>
                <w:szCs w:val="22"/>
              </w:rPr>
            </w:rPrChange>
          </w:rPr>
          <w:fldChar w:fldCharType="begin"/>
        </w:r>
        <w:r w:rsidRPr="00CD26D9">
          <w:rPr>
            <w:rFonts w:ascii="Garamond" w:hAnsi="Garamond"/>
            <w:color w:val="000000"/>
            <w:sz w:val="16"/>
            <w:szCs w:val="16"/>
            <w:rPrChange w:id="161" w:author="Ruby Robinson" w:date="2016-11-09T18:31:00Z">
              <w:rPr>
                <w:rFonts w:ascii="Calibri" w:hAnsi="Calibri"/>
                <w:color w:val="000000"/>
                <w:sz w:val="22"/>
                <w:szCs w:val="22"/>
              </w:rPr>
            </w:rPrChange>
          </w:rPr>
          <w:instrText xml:space="preserve"> HYPERLINK "http://www.savethechildren.org/site/c.8rKLIXMGIpI4E/b.6151425/k.F449/Guatemala.htm" </w:instrText>
        </w:r>
        <w:r w:rsidRPr="00CD26D9">
          <w:rPr>
            <w:rFonts w:ascii="Garamond" w:hAnsi="Garamond"/>
            <w:color w:val="000000"/>
            <w:sz w:val="16"/>
            <w:szCs w:val="16"/>
            <w:rPrChange w:id="162" w:author="Ruby Robinson" w:date="2016-11-09T18:31:00Z">
              <w:rPr>
                <w:rFonts w:ascii="Calibri" w:hAnsi="Calibri"/>
                <w:color w:val="000000"/>
                <w:sz w:val="22"/>
                <w:szCs w:val="22"/>
              </w:rPr>
            </w:rPrChange>
          </w:rPr>
          <w:fldChar w:fldCharType="separate"/>
        </w:r>
        <w:r w:rsidRPr="00CD26D9">
          <w:rPr>
            <w:rStyle w:val="Hyperlink"/>
            <w:rFonts w:ascii="Garamond" w:hAnsi="Garamond"/>
            <w:sz w:val="16"/>
            <w:szCs w:val="16"/>
            <w:rPrChange w:id="163" w:author="Ruby Robinson" w:date="2016-11-09T18:31:00Z">
              <w:rPr>
                <w:rStyle w:val="Hyperlink"/>
                <w:rFonts w:ascii="Calibri" w:hAnsi="Calibri"/>
                <w:sz w:val="22"/>
                <w:szCs w:val="22"/>
              </w:rPr>
            </w:rPrChange>
          </w:rPr>
          <w:t>http://www.savethechildren.org/site/c.8rKLIXMGIpI4E/b.6151425/k.F449/Guatemala.htm</w:t>
        </w:r>
        <w:r w:rsidRPr="00CD26D9">
          <w:rPr>
            <w:rFonts w:ascii="Garamond" w:hAnsi="Garamond"/>
            <w:color w:val="000000"/>
            <w:sz w:val="16"/>
            <w:szCs w:val="16"/>
            <w:rPrChange w:id="164" w:author="Ruby Robinson" w:date="2016-11-09T18:31:00Z">
              <w:rPr>
                <w:rFonts w:ascii="Calibri" w:hAnsi="Calibri"/>
                <w:color w:val="000000"/>
                <w:sz w:val="22"/>
                <w:szCs w:val="22"/>
              </w:rPr>
            </w:rPrChange>
          </w:rPr>
          <w:fldChar w:fldCharType="end"/>
        </w:r>
      </w:ins>
    </w:p>
    <w:p w:rsidR="00CD26D9" w:rsidRPr="00CD26D9" w:rsidRDefault="00CD26D9">
      <w:pPr>
        <w:pStyle w:val="FootnoteText"/>
        <w:rPr>
          <w:rFonts w:ascii="Garamond" w:hAnsi="Garamond"/>
          <w:color w:val="000000"/>
          <w:sz w:val="22"/>
          <w:szCs w:val="22"/>
          <w:rPrChange w:id="165" w:author="Ruby Robinson" w:date="2016-11-09T18:31:00Z">
            <w:rPr/>
          </w:rPrChange>
        </w:rPr>
      </w:pPr>
      <w:ins w:id="166" w:author="Ruby Robinson" w:date="2016-11-09T18:29:00Z">
        <w:r w:rsidRPr="00CD26D9">
          <w:rPr>
            <w:rStyle w:val="FootnoteReference"/>
            <w:rFonts w:ascii="Garamond" w:hAnsi="Garamond"/>
            <w:sz w:val="16"/>
            <w:szCs w:val="16"/>
            <w:rPrChange w:id="167" w:author="Ruby Robinson" w:date="2016-11-09T18:31:00Z">
              <w:rPr>
                <w:rStyle w:val="FootnoteReference"/>
              </w:rPr>
            </w:rPrChange>
          </w:rPr>
          <w:t>12</w:t>
        </w:r>
        <w:r w:rsidRPr="00CD26D9">
          <w:rPr>
            <w:rFonts w:ascii="Garamond" w:hAnsi="Garamond"/>
            <w:sz w:val="16"/>
            <w:szCs w:val="16"/>
            <w:rPrChange w:id="168" w:author="Ruby Robinson" w:date="2016-11-09T18:31:00Z">
              <w:rPr/>
            </w:rPrChange>
          </w:rPr>
          <w:t xml:space="preserve"> </w:t>
        </w:r>
        <w:r w:rsidRPr="00CD26D9">
          <w:rPr>
            <w:rFonts w:ascii="Garamond" w:hAnsi="Garamond"/>
            <w:color w:val="000000"/>
            <w:sz w:val="16"/>
            <w:szCs w:val="16"/>
            <w:rPrChange w:id="169" w:author="Ruby Robinson" w:date="2016-11-09T18:31:00Z">
              <w:rPr>
                <w:rFonts w:ascii="Calibri" w:hAnsi="Calibri"/>
                <w:color w:val="000000"/>
                <w:sz w:val="22"/>
                <w:szCs w:val="22"/>
              </w:rPr>
            </w:rPrChange>
          </w:rPr>
          <w:t>(</w:t>
        </w:r>
        <w:proofErr w:type="spellStart"/>
        <w:r w:rsidRPr="00CD26D9">
          <w:rPr>
            <w:rFonts w:ascii="Garamond" w:hAnsi="Garamond"/>
            <w:color w:val="000000"/>
            <w:sz w:val="16"/>
            <w:szCs w:val="16"/>
            <w:rPrChange w:id="170" w:author="Ruby Robinson" w:date="2016-11-09T18:31:00Z">
              <w:rPr>
                <w:rFonts w:ascii="Calibri" w:hAnsi="Calibri"/>
                <w:color w:val="000000"/>
                <w:sz w:val="22"/>
                <w:szCs w:val="22"/>
              </w:rPr>
            </w:rPrChange>
          </w:rPr>
          <w:t>n.d.</w:t>
        </w:r>
        <w:proofErr w:type="spellEnd"/>
        <w:r w:rsidRPr="00CD26D9">
          <w:rPr>
            <w:rFonts w:ascii="Garamond" w:hAnsi="Garamond"/>
            <w:color w:val="000000"/>
            <w:sz w:val="16"/>
            <w:szCs w:val="16"/>
            <w:rPrChange w:id="171" w:author="Ruby Robinson" w:date="2016-11-09T18:31:00Z">
              <w:rPr>
                <w:rFonts w:ascii="Calibri" w:hAnsi="Calibri"/>
                <w:color w:val="000000"/>
                <w:sz w:val="22"/>
                <w:szCs w:val="22"/>
              </w:rPr>
            </w:rPrChange>
          </w:rPr>
          <w:t xml:space="preserve">). WHO | Intellectual property and access to medicines. Retrieved from </w:t>
        </w:r>
        <w:r w:rsidRPr="00CD26D9">
          <w:rPr>
            <w:rFonts w:ascii="Garamond" w:hAnsi="Garamond"/>
            <w:color w:val="000000"/>
            <w:sz w:val="16"/>
            <w:szCs w:val="16"/>
            <w:rPrChange w:id="172" w:author="Ruby Robinson" w:date="2016-11-09T18:31:00Z">
              <w:rPr>
                <w:rFonts w:ascii="Calibri" w:hAnsi="Calibri"/>
                <w:color w:val="000000"/>
                <w:sz w:val="22"/>
                <w:szCs w:val="22"/>
              </w:rPr>
            </w:rPrChange>
          </w:rPr>
          <w:fldChar w:fldCharType="begin"/>
        </w:r>
        <w:r w:rsidRPr="00CD26D9">
          <w:rPr>
            <w:rFonts w:ascii="Garamond" w:hAnsi="Garamond"/>
            <w:color w:val="000000"/>
            <w:sz w:val="16"/>
            <w:szCs w:val="16"/>
            <w:rPrChange w:id="173" w:author="Ruby Robinson" w:date="2016-11-09T18:31:00Z">
              <w:rPr>
                <w:rFonts w:ascii="Calibri" w:hAnsi="Calibri"/>
                <w:color w:val="000000"/>
                <w:sz w:val="22"/>
                <w:szCs w:val="22"/>
              </w:rPr>
            </w:rPrChange>
          </w:rPr>
          <w:instrText xml:space="preserve"> HYPERLINK "http://www.who.int/bulletin/volumes/87/10/08-056010/en/" </w:instrText>
        </w:r>
        <w:r w:rsidRPr="00CD26D9">
          <w:rPr>
            <w:rFonts w:ascii="Garamond" w:hAnsi="Garamond"/>
            <w:color w:val="000000"/>
            <w:sz w:val="16"/>
            <w:szCs w:val="16"/>
            <w:rPrChange w:id="174" w:author="Ruby Robinson" w:date="2016-11-09T18:31:00Z">
              <w:rPr>
                <w:rFonts w:ascii="Calibri" w:hAnsi="Calibri"/>
                <w:color w:val="000000"/>
                <w:sz w:val="22"/>
                <w:szCs w:val="22"/>
              </w:rPr>
            </w:rPrChange>
          </w:rPr>
          <w:fldChar w:fldCharType="separate"/>
        </w:r>
        <w:r w:rsidRPr="00CD26D9">
          <w:rPr>
            <w:rStyle w:val="Hyperlink"/>
            <w:rFonts w:ascii="Garamond" w:hAnsi="Garamond"/>
            <w:sz w:val="16"/>
            <w:szCs w:val="16"/>
            <w:rPrChange w:id="175" w:author="Ruby Robinson" w:date="2016-11-09T18:31:00Z">
              <w:rPr>
                <w:rStyle w:val="Hyperlink"/>
                <w:rFonts w:ascii="Calibri" w:hAnsi="Calibri"/>
                <w:sz w:val="22"/>
                <w:szCs w:val="22"/>
              </w:rPr>
            </w:rPrChange>
          </w:rPr>
          <w:t>http://www.who.int/bulletin/volumes/87/10/08-056010/en/</w:t>
        </w:r>
        <w:r w:rsidRPr="00CD26D9">
          <w:rPr>
            <w:rFonts w:ascii="Garamond" w:hAnsi="Garamond"/>
            <w:color w:val="000000"/>
            <w:sz w:val="16"/>
            <w:szCs w:val="16"/>
            <w:rPrChange w:id="176" w:author="Ruby Robinson" w:date="2016-11-09T18:31:00Z">
              <w:rPr>
                <w:rFonts w:ascii="Calibri" w:hAnsi="Calibri"/>
                <w:color w:val="000000"/>
                <w:sz w:val="22"/>
                <w:szCs w:val="22"/>
              </w:rPr>
            </w:rPrChange>
          </w:rPr>
          <w:fldChar w:fldCharType="end"/>
        </w:r>
      </w:ins>
    </w:p>
  </w:footnote>
  <w:footnote w:id="9">
    <w:p w:rsidR="00CD26D9" w:rsidRPr="00CD26D9" w:rsidRDefault="00CD26D9">
      <w:pPr>
        <w:pStyle w:val="FootnoteText"/>
        <w:rPr>
          <w:rFonts w:ascii="Garamond" w:hAnsi="Garamond"/>
          <w:sz w:val="16"/>
          <w:szCs w:val="16"/>
          <w:rPrChange w:id="185" w:author="Ruby Robinson" w:date="2016-11-09T18:31:00Z">
            <w:rPr/>
          </w:rPrChange>
        </w:rPr>
      </w:pPr>
      <w:bookmarkStart w:id="186" w:name="_GoBack"/>
      <w:ins w:id="187" w:author="Ruby Robinson" w:date="2016-11-09T18:30:00Z">
        <w:r w:rsidRPr="00CD26D9">
          <w:rPr>
            <w:rStyle w:val="FootnoteReference"/>
            <w:rFonts w:ascii="Garamond" w:hAnsi="Garamond"/>
            <w:sz w:val="16"/>
            <w:szCs w:val="16"/>
            <w:rPrChange w:id="188" w:author="Ruby Robinson" w:date="2016-11-09T18:31:00Z">
              <w:rPr>
                <w:rStyle w:val="FootnoteReference"/>
              </w:rPr>
            </w:rPrChange>
          </w:rPr>
          <w:t>10</w:t>
        </w:r>
        <w:r w:rsidRPr="00CD26D9">
          <w:rPr>
            <w:rFonts w:ascii="Garamond" w:hAnsi="Garamond"/>
            <w:sz w:val="16"/>
            <w:szCs w:val="16"/>
            <w:rPrChange w:id="189" w:author="Ruby Robinson" w:date="2016-11-09T18:31:00Z">
              <w:rPr/>
            </w:rPrChange>
          </w:rPr>
          <w:t xml:space="preserve"> </w:t>
        </w:r>
        <w:r w:rsidRPr="00CD26D9">
          <w:rPr>
            <w:rFonts w:ascii="Garamond" w:hAnsi="Garamond"/>
            <w:color w:val="000000"/>
            <w:sz w:val="16"/>
            <w:szCs w:val="16"/>
            <w:rPrChange w:id="190" w:author="Ruby Robinson" w:date="2016-11-09T18:31:00Z">
              <w:rPr>
                <w:rFonts w:ascii="Calibri" w:hAnsi="Calibri"/>
                <w:color w:val="000000"/>
                <w:sz w:val="22"/>
                <w:szCs w:val="22"/>
              </w:rPr>
            </w:rPrChange>
          </w:rPr>
          <w:t>Guatemala - Health in the Americas 2007. (</w:t>
        </w:r>
        <w:proofErr w:type="spellStart"/>
        <w:r w:rsidRPr="00CD26D9">
          <w:rPr>
            <w:rFonts w:ascii="Garamond" w:hAnsi="Garamond"/>
            <w:color w:val="000000"/>
            <w:sz w:val="16"/>
            <w:szCs w:val="16"/>
            <w:rPrChange w:id="191" w:author="Ruby Robinson" w:date="2016-11-09T18:31:00Z">
              <w:rPr>
                <w:rFonts w:ascii="Calibri" w:hAnsi="Calibri"/>
                <w:color w:val="000000"/>
                <w:sz w:val="22"/>
                <w:szCs w:val="22"/>
              </w:rPr>
            </w:rPrChange>
          </w:rPr>
          <w:t>n.d.</w:t>
        </w:r>
        <w:proofErr w:type="spellEnd"/>
        <w:r w:rsidRPr="00CD26D9">
          <w:rPr>
            <w:rFonts w:ascii="Garamond" w:hAnsi="Garamond"/>
            <w:color w:val="000000"/>
            <w:sz w:val="16"/>
            <w:szCs w:val="16"/>
            <w:rPrChange w:id="192" w:author="Ruby Robinson" w:date="2016-11-09T18:31:00Z">
              <w:rPr>
                <w:rFonts w:ascii="Calibri" w:hAnsi="Calibri"/>
                <w:color w:val="000000"/>
                <w:sz w:val="22"/>
                <w:szCs w:val="22"/>
              </w:rPr>
            </w:rPrChange>
          </w:rPr>
          <w:t xml:space="preserve">). Retrieved from </w:t>
        </w:r>
        <w:r w:rsidRPr="00CD26D9">
          <w:rPr>
            <w:rFonts w:ascii="Garamond" w:hAnsi="Garamond"/>
            <w:color w:val="000000"/>
            <w:sz w:val="16"/>
            <w:szCs w:val="16"/>
            <w:rPrChange w:id="193" w:author="Ruby Robinson" w:date="2016-11-09T18:31:00Z">
              <w:rPr>
                <w:rFonts w:ascii="Calibri" w:hAnsi="Calibri"/>
                <w:color w:val="000000"/>
                <w:sz w:val="22"/>
                <w:szCs w:val="22"/>
              </w:rPr>
            </w:rPrChange>
          </w:rPr>
          <w:fldChar w:fldCharType="begin"/>
        </w:r>
        <w:r w:rsidRPr="00CD26D9">
          <w:rPr>
            <w:rFonts w:ascii="Garamond" w:hAnsi="Garamond"/>
            <w:color w:val="000000"/>
            <w:sz w:val="16"/>
            <w:szCs w:val="16"/>
            <w:rPrChange w:id="194" w:author="Ruby Robinson" w:date="2016-11-09T18:31:00Z">
              <w:rPr>
                <w:rFonts w:ascii="Calibri" w:hAnsi="Calibri"/>
                <w:color w:val="000000"/>
                <w:sz w:val="22"/>
                <w:szCs w:val="22"/>
              </w:rPr>
            </w:rPrChange>
          </w:rPr>
          <w:instrText xml:space="preserve"> HYPERLINK "http://ais.paho.org/hia_cp/en/2007/Guatemala%20English.pdf?ua=1" </w:instrText>
        </w:r>
        <w:r w:rsidRPr="00CD26D9">
          <w:rPr>
            <w:rFonts w:ascii="Garamond" w:hAnsi="Garamond"/>
            <w:color w:val="000000"/>
            <w:sz w:val="16"/>
            <w:szCs w:val="16"/>
            <w:rPrChange w:id="195" w:author="Ruby Robinson" w:date="2016-11-09T18:31:00Z">
              <w:rPr>
                <w:rFonts w:ascii="Calibri" w:hAnsi="Calibri"/>
                <w:color w:val="000000"/>
                <w:sz w:val="22"/>
                <w:szCs w:val="22"/>
              </w:rPr>
            </w:rPrChange>
          </w:rPr>
          <w:fldChar w:fldCharType="separate"/>
        </w:r>
        <w:r w:rsidRPr="00CD26D9">
          <w:rPr>
            <w:rStyle w:val="Hyperlink"/>
            <w:rFonts w:ascii="Garamond" w:hAnsi="Garamond"/>
            <w:sz w:val="16"/>
            <w:szCs w:val="16"/>
            <w:rPrChange w:id="196" w:author="Ruby Robinson" w:date="2016-11-09T18:31:00Z">
              <w:rPr>
                <w:rStyle w:val="Hyperlink"/>
                <w:rFonts w:ascii="Calibri" w:hAnsi="Calibri"/>
                <w:sz w:val="22"/>
                <w:szCs w:val="22"/>
              </w:rPr>
            </w:rPrChange>
          </w:rPr>
          <w:t>http://ais.paho.org/hia_cp/en/2007/Guatemala%20English.pdf?ua=1</w:t>
        </w:r>
        <w:r w:rsidRPr="00CD26D9">
          <w:rPr>
            <w:rFonts w:ascii="Garamond" w:hAnsi="Garamond"/>
            <w:color w:val="000000"/>
            <w:sz w:val="16"/>
            <w:szCs w:val="16"/>
            <w:rPrChange w:id="197" w:author="Ruby Robinson" w:date="2016-11-09T18:31:00Z">
              <w:rPr>
                <w:rFonts w:ascii="Calibri" w:hAnsi="Calibri"/>
                <w:color w:val="000000"/>
                <w:sz w:val="22"/>
                <w:szCs w:val="22"/>
              </w:rPr>
            </w:rPrChange>
          </w:rPr>
          <w:fldChar w:fldCharType="end"/>
        </w:r>
      </w:ins>
      <w:bookmarkEnd w:id="186"/>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by Robinson">
    <w15:presenceInfo w15:providerId="AD" w15:userId="S-1-5-21-725345543-616249376-1606980848-193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07"/>
    <w:rsid w:val="00026799"/>
    <w:rsid w:val="000F2E84"/>
    <w:rsid w:val="00115E52"/>
    <w:rsid w:val="00161684"/>
    <w:rsid w:val="001F0815"/>
    <w:rsid w:val="00404C0B"/>
    <w:rsid w:val="00536A67"/>
    <w:rsid w:val="00540C26"/>
    <w:rsid w:val="005634C3"/>
    <w:rsid w:val="006374A5"/>
    <w:rsid w:val="006B1707"/>
    <w:rsid w:val="006D517B"/>
    <w:rsid w:val="00701AC6"/>
    <w:rsid w:val="00727264"/>
    <w:rsid w:val="008B3362"/>
    <w:rsid w:val="00935F2D"/>
    <w:rsid w:val="00984FCE"/>
    <w:rsid w:val="00AC25A4"/>
    <w:rsid w:val="00B113F9"/>
    <w:rsid w:val="00BF0A24"/>
    <w:rsid w:val="00C21D7D"/>
    <w:rsid w:val="00C27676"/>
    <w:rsid w:val="00C55D73"/>
    <w:rsid w:val="00C9544D"/>
    <w:rsid w:val="00C97CBB"/>
    <w:rsid w:val="00CA0776"/>
    <w:rsid w:val="00CD26D9"/>
    <w:rsid w:val="00D67547"/>
    <w:rsid w:val="00D833CE"/>
    <w:rsid w:val="00D92794"/>
    <w:rsid w:val="00E155ED"/>
    <w:rsid w:val="00E742A8"/>
    <w:rsid w:val="00E9764B"/>
    <w:rsid w:val="00FB3C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97104-B84A-4BD5-A368-BD61FC28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7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7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4A5"/>
  </w:style>
  <w:style w:type="paragraph" w:styleId="Footer">
    <w:name w:val="footer"/>
    <w:basedOn w:val="Normal"/>
    <w:link w:val="FooterChar"/>
    <w:uiPriority w:val="99"/>
    <w:unhideWhenUsed/>
    <w:rsid w:val="00637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4A5"/>
  </w:style>
  <w:style w:type="character" w:styleId="Hyperlink">
    <w:name w:val="Hyperlink"/>
    <w:basedOn w:val="DefaultParagraphFont"/>
    <w:uiPriority w:val="99"/>
    <w:semiHidden/>
    <w:unhideWhenUsed/>
    <w:rsid w:val="006374A5"/>
    <w:rPr>
      <w:color w:val="0000FF"/>
      <w:u w:val="single"/>
    </w:rPr>
  </w:style>
  <w:style w:type="paragraph" w:styleId="FootnoteText">
    <w:name w:val="footnote text"/>
    <w:basedOn w:val="Normal"/>
    <w:link w:val="FootnoteTextChar"/>
    <w:uiPriority w:val="99"/>
    <w:semiHidden/>
    <w:unhideWhenUsed/>
    <w:rsid w:val="006374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74A5"/>
    <w:rPr>
      <w:sz w:val="20"/>
      <w:szCs w:val="20"/>
    </w:rPr>
  </w:style>
  <w:style w:type="character" w:styleId="FootnoteReference">
    <w:name w:val="footnote reference"/>
    <w:basedOn w:val="DefaultParagraphFont"/>
    <w:uiPriority w:val="99"/>
    <w:semiHidden/>
    <w:unhideWhenUsed/>
    <w:rsid w:val="006374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8855">
      <w:bodyDiv w:val="1"/>
      <w:marLeft w:val="0"/>
      <w:marRight w:val="0"/>
      <w:marTop w:val="0"/>
      <w:marBottom w:val="0"/>
      <w:divBdr>
        <w:top w:val="none" w:sz="0" w:space="0" w:color="auto"/>
        <w:left w:val="none" w:sz="0" w:space="0" w:color="auto"/>
        <w:bottom w:val="none" w:sz="0" w:space="0" w:color="auto"/>
        <w:right w:val="none" w:sz="0" w:space="0" w:color="auto"/>
      </w:divBdr>
    </w:div>
    <w:div w:id="412776458">
      <w:bodyDiv w:val="1"/>
      <w:marLeft w:val="0"/>
      <w:marRight w:val="0"/>
      <w:marTop w:val="0"/>
      <w:marBottom w:val="0"/>
      <w:divBdr>
        <w:top w:val="none" w:sz="0" w:space="0" w:color="auto"/>
        <w:left w:val="none" w:sz="0" w:space="0" w:color="auto"/>
        <w:bottom w:val="none" w:sz="0" w:space="0" w:color="auto"/>
        <w:right w:val="none" w:sz="0" w:space="0" w:color="auto"/>
      </w:divBdr>
    </w:div>
    <w:div w:id="584146359">
      <w:bodyDiv w:val="1"/>
      <w:marLeft w:val="0"/>
      <w:marRight w:val="0"/>
      <w:marTop w:val="0"/>
      <w:marBottom w:val="0"/>
      <w:divBdr>
        <w:top w:val="none" w:sz="0" w:space="0" w:color="auto"/>
        <w:left w:val="none" w:sz="0" w:space="0" w:color="auto"/>
        <w:bottom w:val="none" w:sz="0" w:space="0" w:color="auto"/>
        <w:right w:val="none" w:sz="0" w:space="0" w:color="auto"/>
      </w:divBdr>
      <w:divsChild>
        <w:div w:id="690379827">
          <w:marLeft w:val="0"/>
          <w:marRight w:val="0"/>
          <w:marTop w:val="0"/>
          <w:marBottom w:val="0"/>
          <w:divBdr>
            <w:top w:val="none" w:sz="0" w:space="0" w:color="auto"/>
            <w:left w:val="none" w:sz="0" w:space="0" w:color="auto"/>
            <w:bottom w:val="none" w:sz="0" w:space="0" w:color="auto"/>
            <w:right w:val="none" w:sz="0" w:space="0" w:color="auto"/>
          </w:divBdr>
          <w:divsChild>
            <w:div w:id="582761547">
              <w:marLeft w:val="0"/>
              <w:marRight w:val="0"/>
              <w:marTop w:val="0"/>
              <w:marBottom w:val="0"/>
              <w:divBdr>
                <w:top w:val="none" w:sz="0" w:space="0" w:color="auto"/>
                <w:left w:val="none" w:sz="0" w:space="0" w:color="auto"/>
                <w:bottom w:val="none" w:sz="0" w:space="0" w:color="auto"/>
                <w:right w:val="none" w:sz="0" w:space="0" w:color="auto"/>
              </w:divBdr>
              <w:divsChild>
                <w:div w:id="370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0918">
      <w:bodyDiv w:val="1"/>
      <w:marLeft w:val="0"/>
      <w:marRight w:val="0"/>
      <w:marTop w:val="0"/>
      <w:marBottom w:val="0"/>
      <w:divBdr>
        <w:top w:val="none" w:sz="0" w:space="0" w:color="auto"/>
        <w:left w:val="none" w:sz="0" w:space="0" w:color="auto"/>
        <w:bottom w:val="none" w:sz="0" w:space="0" w:color="auto"/>
        <w:right w:val="none" w:sz="0" w:space="0" w:color="auto"/>
      </w:divBdr>
    </w:div>
    <w:div w:id="1178228210">
      <w:bodyDiv w:val="1"/>
      <w:marLeft w:val="0"/>
      <w:marRight w:val="0"/>
      <w:marTop w:val="0"/>
      <w:marBottom w:val="0"/>
      <w:divBdr>
        <w:top w:val="none" w:sz="0" w:space="0" w:color="auto"/>
        <w:left w:val="none" w:sz="0" w:space="0" w:color="auto"/>
        <w:bottom w:val="none" w:sz="0" w:space="0" w:color="auto"/>
        <w:right w:val="none" w:sz="0" w:space="0" w:color="auto"/>
      </w:divBdr>
    </w:div>
    <w:div w:id="1321229915">
      <w:bodyDiv w:val="1"/>
      <w:marLeft w:val="0"/>
      <w:marRight w:val="0"/>
      <w:marTop w:val="0"/>
      <w:marBottom w:val="0"/>
      <w:divBdr>
        <w:top w:val="none" w:sz="0" w:space="0" w:color="auto"/>
        <w:left w:val="none" w:sz="0" w:space="0" w:color="auto"/>
        <w:bottom w:val="none" w:sz="0" w:space="0" w:color="auto"/>
        <w:right w:val="none" w:sz="0" w:space="0" w:color="auto"/>
      </w:divBdr>
    </w:div>
    <w:div w:id="1647860153">
      <w:bodyDiv w:val="1"/>
      <w:marLeft w:val="0"/>
      <w:marRight w:val="0"/>
      <w:marTop w:val="0"/>
      <w:marBottom w:val="0"/>
      <w:divBdr>
        <w:top w:val="none" w:sz="0" w:space="0" w:color="auto"/>
        <w:left w:val="none" w:sz="0" w:space="0" w:color="auto"/>
        <w:bottom w:val="none" w:sz="0" w:space="0" w:color="auto"/>
        <w:right w:val="none" w:sz="0" w:space="0" w:color="auto"/>
      </w:divBdr>
    </w:div>
    <w:div w:id="1967004099">
      <w:bodyDiv w:val="1"/>
      <w:marLeft w:val="0"/>
      <w:marRight w:val="0"/>
      <w:marTop w:val="0"/>
      <w:marBottom w:val="0"/>
      <w:divBdr>
        <w:top w:val="none" w:sz="0" w:space="0" w:color="auto"/>
        <w:left w:val="none" w:sz="0" w:space="0" w:color="auto"/>
        <w:bottom w:val="none" w:sz="0" w:space="0" w:color="auto"/>
        <w:right w:val="none" w:sz="0" w:space="0" w:color="auto"/>
      </w:divBdr>
    </w:div>
    <w:div w:id="1982297766">
      <w:bodyDiv w:val="1"/>
      <w:marLeft w:val="0"/>
      <w:marRight w:val="0"/>
      <w:marTop w:val="0"/>
      <w:marBottom w:val="0"/>
      <w:divBdr>
        <w:top w:val="none" w:sz="0" w:space="0" w:color="auto"/>
        <w:left w:val="none" w:sz="0" w:space="0" w:color="auto"/>
        <w:bottom w:val="none" w:sz="0" w:space="0" w:color="auto"/>
        <w:right w:val="none" w:sz="0" w:space="0" w:color="auto"/>
      </w:divBdr>
    </w:div>
    <w:div w:id="20970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1AF6-E13C-49FC-85DA-54AC5C98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Robinson</dc:creator>
  <cp:keywords/>
  <dc:description/>
  <cp:lastModifiedBy>Ruby Robinson</cp:lastModifiedBy>
  <cp:revision>1</cp:revision>
  <dcterms:created xsi:type="dcterms:W3CDTF">2016-11-08T15:06:00Z</dcterms:created>
  <dcterms:modified xsi:type="dcterms:W3CDTF">2016-11-09T23:33:00Z</dcterms:modified>
</cp:coreProperties>
</file>