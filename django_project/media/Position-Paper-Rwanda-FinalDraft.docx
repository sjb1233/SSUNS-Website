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044846" w14:textId="77777777" w:rsidR="001133A5" w:rsidRPr="001133A5" w:rsidRDefault="001133A5" w:rsidP="008873EE">
      <w:pPr>
        <w:spacing w:line="240" w:lineRule="auto"/>
        <w:rPr>
          <w:rFonts w:asciiTheme="majorHAnsi" w:hAnsiTheme="majorHAnsi" w:cstheme="majorHAnsi"/>
          <w:b/>
          <w:i/>
          <w:sz w:val="24"/>
          <w:szCs w:val="24"/>
        </w:rPr>
      </w:pPr>
      <w:r w:rsidRPr="001133A5">
        <w:rPr>
          <w:rFonts w:asciiTheme="majorHAnsi" w:hAnsiTheme="majorHAnsi" w:cstheme="majorHAnsi"/>
          <w:b/>
          <w:i/>
          <w:sz w:val="24"/>
          <w:szCs w:val="24"/>
        </w:rPr>
        <w:t xml:space="preserve">Delegate from                                                                                                          Represented by </w:t>
      </w:r>
    </w:p>
    <w:p w14:paraId="6355A2C8" w14:textId="77777777" w:rsidR="001133A5" w:rsidRPr="001133A5" w:rsidRDefault="001133A5" w:rsidP="008873EE">
      <w:pPr>
        <w:spacing w:line="240" w:lineRule="auto"/>
        <w:rPr>
          <w:rFonts w:asciiTheme="majorHAnsi" w:hAnsiTheme="majorHAnsi" w:cstheme="majorHAnsi"/>
          <w:b/>
          <w:sz w:val="24"/>
          <w:szCs w:val="24"/>
        </w:rPr>
      </w:pPr>
      <w:r w:rsidRPr="001133A5">
        <w:rPr>
          <w:rFonts w:asciiTheme="majorHAnsi" w:hAnsiTheme="majorHAnsi" w:cstheme="majorHAnsi"/>
          <w:b/>
          <w:sz w:val="24"/>
          <w:szCs w:val="24"/>
        </w:rPr>
        <w:t xml:space="preserve">The Republic of Rwanda                         </w:t>
      </w:r>
      <w:r>
        <w:rPr>
          <w:rFonts w:asciiTheme="majorHAnsi" w:hAnsiTheme="majorHAnsi" w:cstheme="majorHAnsi"/>
          <w:b/>
          <w:sz w:val="24"/>
          <w:szCs w:val="24"/>
        </w:rPr>
        <w:t xml:space="preserve">                                             </w:t>
      </w:r>
      <w:r w:rsidRPr="001133A5">
        <w:rPr>
          <w:rFonts w:asciiTheme="majorHAnsi" w:hAnsiTheme="majorHAnsi" w:cstheme="majorHAnsi"/>
          <w:b/>
          <w:sz w:val="24"/>
          <w:szCs w:val="24"/>
        </w:rPr>
        <w:t xml:space="preserve"> Collège Jean-de-Brébeuf</w:t>
      </w:r>
    </w:p>
    <w:p w14:paraId="6752CE83" w14:textId="77777777" w:rsidR="00486034" w:rsidRDefault="00486034" w:rsidP="008873EE">
      <w:pPr>
        <w:spacing w:line="240" w:lineRule="auto"/>
        <w:jc w:val="center"/>
        <w:rPr>
          <w:rFonts w:asciiTheme="majorHAnsi" w:hAnsiTheme="majorHAnsi" w:cstheme="majorHAnsi"/>
          <w:sz w:val="24"/>
          <w:szCs w:val="24"/>
        </w:rPr>
      </w:pPr>
    </w:p>
    <w:p w14:paraId="6EC95B18" w14:textId="77777777" w:rsidR="001133A5" w:rsidRDefault="001133A5" w:rsidP="008873EE">
      <w:pPr>
        <w:spacing w:line="240" w:lineRule="auto"/>
        <w:jc w:val="center"/>
        <w:rPr>
          <w:rFonts w:asciiTheme="majorHAnsi" w:hAnsiTheme="majorHAnsi" w:cstheme="majorHAnsi"/>
          <w:b/>
          <w:i/>
          <w:sz w:val="24"/>
          <w:szCs w:val="24"/>
        </w:rPr>
      </w:pPr>
      <w:r w:rsidRPr="00ED29A7">
        <w:rPr>
          <w:rFonts w:asciiTheme="majorHAnsi" w:hAnsiTheme="majorHAnsi" w:cstheme="majorHAnsi"/>
          <w:b/>
          <w:i/>
          <w:sz w:val="24"/>
          <w:szCs w:val="24"/>
        </w:rPr>
        <w:t xml:space="preserve">Position paper for the United Nations General Assembly: Special Session on International </w:t>
      </w:r>
      <w:r w:rsidR="00ED29A7" w:rsidRPr="00ED29A7">
        <w:rPr>
          <w:rFonts w:asciiTheme="majorHAnsi" w:hAnsiTheme="majorHAnsi" w:cstheme="majorHAnsi"/>
          <w:b/>
          <w:i/>
          <w:sz w:val="24"/>
          <w:szCs w:val="24"/>
        </w:rPr>
        <w:t>Indigenous Affairs</w:t>
      </w:r>
    </w:p>
    <w:p w14:paraId="3DB889F3" w14:textId="6CDE77D2" w:rsidR="00ED29A7" w:rsidRDefault="003B5059">
      <w:pPr>
        <w:spacing w:line="240" w:lineRule="auto"/>
        <w:ind w:firstLine="720"/>
        <w:jc w:val="both"/>
        <w:rPr>
          <w:ins w:id="0" w:author="Chang Peter" w:date="2016-11-06T22:50:00Z"/>
          <w:rFonts w:asciiTheme="majorHAnsi" w:hAnsiTheme="majorHAnsi" w:cstheme="majorHAnsi"/>
          <w:sz w:val="24"/>
          <w:szCs w:val="24"/>
        </w:rPr>
        <w:pPrChange w:id="1" w:author="Chang Peter" w:date="2016-11-06T23:04:00Z">
          <w:pPr>
            <w:spacing w:line="240" w:lineRule="auto"/>
            <w:jc w:val="both"/>
          </w:pPr>
        </w:pPrChange>
      </w:pPr>
      <w:r>
        <w:rPr>
          <w:rFonts w:asciiTheme="majorHAnsi" w:hAnsiTheme="majorHAnsi" w:cstheme="majorHAnsi"/>
          <w:sz w:val="24"/>
          <w:szCs w:val="24"/>
        </w:rPr>
        <w:t xml:space="preserve">As a dedicated member of the </w:t>
      </w:r>
      <w:r w:rsidRPr="003B5059">
        <w:rPr>
          <w:rFonts w:asciiTheme="majorHAnsi" w:hAnsiTheme="majorHAnsi" w:cstheme="majorHAnsi"/>
          <w:i/>
          <w:sz w:val="24"/>
          <w:szCs w:val="24"/>
        </w:rPr>
        <w:t>United Nations’</w:t>
      </w:r>
      <w:r>
        <w:rPr>
          <w:rFonts w:asciiTheme="majorHAnsi" w:hAnsiTheme="majorHAnsi" w:cstheme="majorHAnsi"/>
          <w:sz w:val="24"/>
          <w:szCs w:val="24"/>
        </w:rPr>
        <w:t xml:space="preserve"> </w:t>
      </w:r>
      <w:r w:rsidRPr="003B5059">
        <w:rPr>
          <w:rFonts w:asciiTheme="majorHAnsi" w:hAnsiTheme="majorHAnsi" w:cstheme="majorHAnsi"/>
          <w:i/>
          <w:sz w:val="24"/>
          <w:szCs w:val="24"/>
        </w:rPr>
        <w:t>Special Session on International Indigenous Affairs</w:t>
      </w:r>
      <w:r>
        <w:rPr>
          <w:rFonts w:asciiTheme="majorHAnsi" w:hAnsiTheme="majorHAnsi" w:cstheme="majorHAnsi"/>
          <w:sz w:val="24"/>
          <w:szCs w:val="24"/>
        </w:rPr>
        <w:t xml:space="preserve">, the Republic of Rwanda has shown its commitment to tackle its indigenous population issues by adopting </w:t>
      </w:r>
      <w:r w:rsidR="0065565B">
        <w:rPr>
          <w:rFonts w:asciiTheme="majorHAnsi" w:hAnsiTheme="majorHAnsi" w:cstheme="majorHAnsi"/>
          <w:i/>
          <w:sz w:val="24"/>
          <w:szCs w:val="24"/>
        </w:rPr>
        <w:t>Art.</w:t>
      </w:r>
      <w:r w:rsidRPr="003B5059">
        <w:rPr>
          <w:rFonts w:asciiTheme="majorHAnsi" w:hAnsiTheme="majorHAnsi" w:cstheme="majorHAnsi"/>
          <w:i/>
          <w:sz w:val="24"/>
          <w:szCs w:val="24"/>
        </w:rPr>
        <w:t xml:space="preserve"> 82 </w:t>
      </w:r>
      <w:r w:rsidR="0065565B">
        <w:rPr>
          <w:rFonts w:asciiTheme="majorHAnsi" w:hAnsiTheme="majorHAnsi" w:cstheme="majorHAnsi"/>
          <w:i/>
          <w:sz w:val="24"/>
          <w:szCs w:val="24"/>
        </w:rPr>
        <w:t xml:space="preserve">par. 2 </w:t>
      </w:r>
      <w:r w:rsidRPr="003B5059">
        <w:rPr>
          <w:rFonts w:asciiTheme="majorHAnsi" w:hAnsiTheme="majorHAnsi" w:cstheme="majorHAnsi"/>
          <w:i/>
          <w:sz w:val="24"/>
          <w:szCs w:val="24"/>
        </w:rPr>
        <w:t>of the Rwandan Constitution</w:t>
      </w:r>
      <w:r w:rsidR="006E06E5">
        <w:rPr>
          <w:rFonts w:asciiTheme="majorHAnsi" w:hAnsiTheme="majorHAnsi" w:cstheme="majorHAnsi"/>
          <w:i/>
          <w:sz w:val="24"/>
          <w:szCs w:val="24"/>
        </w:rPr>
        <w:t xml:space="preserve"> </w:t>
      </w:r>
      <w:r w:rsidR="006E06E5">
        <w:rPr>
          <w:rFonts w:asciiTheme="majorHAnsi" w:hAnsiTheme="majorHAnsi" w:cstheme="majorHAnsi"/>
          <w:sz w:val="24"/>
          <w:szCs w:val="24"/>
        </w:rPr>
        <w:t>in 2003</w:t>
      </w:r>
      <w:del w:id="2" w:author="Emilie Qin" w:date="2016-11-03T20:47:00Z">
        <w:r w:rsidR="006E06E5" w:rsidDel="00197944">
          <w:rPr>
            <w:rFonts w:asciiTheme="majorHAnsi" w:hAnsiTheme="majorHAnsi" w:cstheme="majorHAnsi"/>
            <w:sz w:val="24"/>
            <w:szCs w:val="24"/>
          </w:rPr>
          <w:delText xml:space="preserve"> that</w:delText>
        </w:r>
      </w:del>
      <w:r w:rsidR="006E06E5">
        <w:rPr>
          <w:rFonts w:asciiTheme="majorHAnsi" w:hAnsiTheme="majorHAnsi" w:cstheme="majorHAnsi"/>
          <w:sz w:val="24"/>
          <w:szCs w:val="24"/>
        </w:rPr>
        <w:t xml:space="preserve"> </w:t>
      </w:r>
      <w:ins w:id="3" w:author="Emilie Qin" w:date="2016-11-03T20:47:00Z">
        <w:r w:rsidR="00197944">
          <w:rPr>
            <w:rFonts w:asciiTheme="majorHAnsi" w:hAnsiTheme="majorHAnsi" w:cstheme="majorHAnsi"/>
            <w:sz w:val="24"/>
            <w:szCs w:val="24"/>
          </w:rPr>
          <w:t xml:space="preserve">to </w:t>
        </w:r>
      </w:ins>
      <w:r w:rsidR="006E06E5">
        <w:rPr>
          <w:rFonts w:asciiTheme="majorHAnsi" w:hAnsiTheme="majorHAnsi" w:cstheme="majorHAnsi"/>
          <w:sz w:val="24"/>
          <w:szCs w:val="24"/>
        </w:rPr>
        <w:t>ensure</w:t>
      </w:r>
      <w:del w:id="4" w:author="Emilie Qin" w:date="2016-11-03T20:47:00Z">
        <w:r w:rsidR="006E06E5" w:rsidDel="00197944">
          <w:rPr>
            <w:rFonts w:asciiTheme="majorHAnsi" w:hAnsiTheme="majorHAnsi" w:cstheme="majorHAnsi"/>
            <w:sz w:val="24"/>
            <w:szCs w:val="24"/>
          </w:rPr>
          <w:delText>s</w:delText>
        </w:r>
      </w:del>
      <w:r w:rsidR="006E06E5">
        <w:rPr>
          <w:rFonts w:asciiTheme="majorHAnsi" w:hAnsiTheme="majorHAnsi" w:cstheme="majorHAnsi"/>
          <w:sz w:val="24"/>
          <w:szCs w:val="24"/>
        </w:rPr>
        <w:t xml:space="preserve"> proper representation of historically marginalized people in the country’s Senate. </w:t>
      </w:r>
      <w:r w:rsidR="00083057">
        <w:rPr>
          <w:rFonts w:asciiTheme="majorHAnsi" w:hAnsiTheme="majorHAnsi" w:cstheme="majorHAnsi"/>
          <w:sz w:val="24"/>
          <w:szCs w:val="24"/>
        </w:rPr>
        <w:t>T</w:t>
      </w:r>
      <w:r w:rsidR="006E06E5">
        <w:rPr>
          <w:rFonts w:asciiTheme="majorHAnsi" w:hAnsiTheme="majorHAnsi" w:cstheme="majorHAnsi"/>
          <w:sz w:val="24"/>
          <w:szCs w:val="24"/>
        </w:rPr>
        <w:t xml:space="preserve">he Republic of Rwanda will convey </w:t>
      </w:r>
      <w:r w:rsidR="00083057">
        <w:rPr>
          <w:rFonts w:asciiTheme="majorHAnsi" w:hAnsiTheme="majorHAnsi" w:cstheme="majorHAnsi"/>
          <w:sz w:val="24"/>
          <w:szCs w:val="24"/>
        </w:rPr>
        <w:t>its stance and contribute its expe</w:t>
      </w:r>
      <w:ins w:id="5" w:author="Chang Peter" w:date="2016-11-09T19:55:00Z">
        <w:r w:rsidR="007E2069">
          <w:rPr>
            <w:rFonts w:asciiTheme="majorHAnsi" w:hAnsiTheme="majorHAnsi" w:cstheme="majorHAnsi"/>
            <w:sz w:val="24"/>
            <w:szCs w:val="24"/>
          </w:rPr>
          <w:t>rtise</w:t>
        </w:r>
      </w:ins>
      <w:del w:id="6" w:author="Chang Peter" w:date="2016-11-09T19:55:00Z">
        <w:r w:rsidR="00083057" w:rsidDel="007E2069">
          <w:rPr>
            <w:rFonts w:asciiTheme="majorHAnsi" w:hAnsiTheme="majorHAnsi" w:cstheme="majorHAnsi"/>
            <w:sz w:val="24"/>
            <w:szCs w:val="24"/>
          </w:rPr>
          <w:delText>rtise</w:delText>
        </w:r>
      </w:del>
      <w:r w:rsidR="00083057">
        <w:rPr>
          <w:rFonts w:asciiTheme="majorHAnsi" w:hAnsiTheme="majorHAnsi" w:cstheme="majorHAnsi"/>
          <w:sz w:val="24"/>
          <w:szCs w:val="24"/>
        </w:rPr>
        <w:t xml:space="preserve"> to find collective solutions when discussing the following topics before the </w:t>
      </w:r>
      <w:r w:rsidR="00083057">
        <w:rPr>
          <w:rFonts w:asciiTheme="majorHAnsi" w:hAnsiTheme="majorHAnsi" w:cstheme="majorHAnsi"/>
          <w:i/>
          <w:sz w:val="24"/>
          <w:szCs w:val="24"/>
        </w:rPr>
        <w:t>United Nations General Assembly</w:t>
      </w:r>
      <w:r w:rsidR="00083057" w:rsidRPr="00083057">
        <w:rPr>
          <w:rFonts w:asciiTheme="majorHAnsi" w:hAnsiTheme="majorHAnsi" w:cstheme="majorHAnsi"/>
          <w:i/>
          <w:sz w:val="24"/>
          <w:szCs w:val="24"/>
        </w:rPr>
        <w:t xml:space="preserve"> Special Session on International Indigenous Affairs</w:t>
      </w:r>
      <w:r w:rsidR="00083057">
        <w:rPr>
          <w:rFonts w:asciiTheme="majorHAnsi" w:hAnsiTheme="majorHAnsi" w:cstheme="majorHAnsi"/>
          <w:sz w:val="24"/>
          <w:szCs w:val="24"/>
        </w:rPr>
        <w:t xml:space="preserve"> : Indigenous People</w:t>
      </w:r>
      <w:r w:rsidR="00577F2E">
        <w:rPr>
          <w:rFonts w:asciiTheme="majorHAnsi" w:hAnsiTheme="majorHAnsi" w:cstheme="majorHAnsi"/>
          <w:sz w:val="24"/>
          <w:szCs w:val="24"/>
        </w:rPr>
        <w:t>s</w:t>
      </w:r>
      <w:r w:rsidR="00083057">
        <w:rPr>
          <w:rFonts w:asciiTheme="majorHAnsi" w:hAnsiTheme="majorHAnsi" w:cstheme="majorHAnsi"/>
          <w:sz w:val="24"/>
          <w:szCs w:val="24"/>
        </w:rPr>
        <w:t xml:space="preserve">, Healthcare, Mental Health, and Wellness; Indigenous Land Rights, Climate Change impacts and Environmental Protection of </w:t>
      </w:r>
      <w:r w:rsidR="00577F2E">
        <w:rPr>
          <w:rFonts w:asciiTheme="majorHAnsi" w:hAnsiTheme="majorHAnsi" w:cstheme="majorHAnsi"/>
          <w:sz w:val="24"/>
          <w:szCs w:val="24"/>
        </w:rPr>
        <w:t xml:space="preserve">Resources; Indigenous Peoples, Poverty, and Development. </w:t>
      </w:r>
    </w:p>
    <w:p w14:paraId="3143A735" w14:textId="1CAFD16D" w:rsidR="00E51AAD" w:rsidRDefault="00E51AAD">
      <w:pPr>
        <w:spacing w:line="240" w:lineRule="auto"/>
        <w:ind w:firstLine="720"/>
        <w:jc w:val="both"/>
        <w:rPr>
          <w:ins w:id="7" w:author="Chang Peter" w:date="2016-11-06T22:51:00Z"/>
          <w:rFonts w:asciiTheme="majorHAnsi" w:hAnsiTheme="majorHAnsi" w:cstheme="majorHAnsi"/>
          <w:sz w:val="24"/>
          <w:szCs w:val="24"/>
        </w:rPr>
        <w:pPrChange w:id="8" w:author="Chang Peter" w:date="2016-11-06T23:04:00Z">
          <w:pPr>
            <w:spacing w:line="240" w:lineRule="auto"/>
            <w:jc w:val="both"/>
          </w:pPr>
        </w:pPrChange>
      </w:pPr>
      <w:ins w:id="9" w:author="Chang Peter" w:date="2016-11-06T22:50:00Z">
        <w:r w:rsidRPr="00E51AAD">
          <w:rPr>
            <w:rFonts w:asciiTheme="majorHAnsi" w:hAnsiTheme="majorHAnsi" w:cstheme="majorHAnsi"/>
            <w:sz w:val="24"/>
            <w:szCs w:val="24"/>
          </w:rPr>
          <w:t>“</w:t>
        </w:r>
        <w:r w:rsidRPr="00E51AAD">
          <w:rPr>
            <w:rFonts w:asciiTheme="majorHAnsi" w:hAnsiTheme="majorHAnsi" w:cstheme="majorHAnsi"/>
            <w:i/>
            <w:sz w:val="24"/>
            <w:szCs w:val="24"/>
          </w:rPr>
          <w:t>We no longer identify people by ethnic names</w:t>
        </w:r>
        <w:r w:rsidR="00331173">
          <w:rPr>
            <w:rFonts w:asciiTheme="majorHAnsi" w:hAnsiTheme="majorHAnsi" w:cstheme="majorHAnsi"/>
            <w:sz w:val="24"/>
            <w:szCs w:val="24"/>
          </w:rPr>
          <w:t>,” sa</w:t>
        </w:r>
      </w:ins>
      <w:ins w:id="10" w:author="Chang Peter" w:date="2016-11-09T19:34:00Z">
        <w:r w:rsidR="00331173">
          <w:rPr>
            <w:rFonts w:asciiTheme="majorHAnsi" w:hAnsiTheme="majorHAnsi" w:cstheme="majorHAnsi"/>
            <w:sz w:val="24"/>
            <w:szCs w:val="24"/>
          </w:rPr>
          <w:t>id</w:t>
        </w:r>
      </w:ins>
      <w:ins w:id="11" w:author="Chang Peter" w:date="2016-11-06T22:50:00Z">
        <w:r w:rsidRPr="00E51AAD">
          <w:rPr>
            <w:rFonts w:asciiTheme="majorHAnsi" w:hAnsiTheme="majorHAnsi" w:cstheme="majorHAnsi"/>
            <w:sz w:val="24"/>
            <w:szCs w:val="24"/>
          </w:rPr>
          <w:t xml:space="preserve"> Francine Tumushime, the Director General of Social Affairs and Community Development. “</w:t>
        </w:r>
        <w:r w:rsidRPr="00E51AAD">
          <w:rPr>
            <w:rFonts w:asciiTheme="majorHAnsi" w:hAnsiTheme="majorHAnsi" w:cstheme="majorHAnsi"/>
            <w:i/>
            <w:sz w:val="24"/>
            <w:szCs w:val="24"/>
          </w:rPr>
          <w:t>They are supported like any other vulnerable people</w:t>
        </w:r>
        <w:r w:rsidRPr="00E51AAD">
          <w:rPr>
            <w:rFonts w:asciiTheme="majorHAnsi" w:hAnsiTheme="majorHAnsi" w:cstheme="majorHAnsi"/>
            <w:sz w:val="24"/>
            <w:szCs w:val="24"/>
          </w:rPr>
          <w:t>.”</w:t>
        </w:r>
        <w:r>
          <w:rPr>
            <w:rFonts w:asciiTheme="majorHAnsi" w:hAnsiTheme="majorHAnsi" w:cstheme="majorHAnsi"/>
            <w:sz w:val="24"/>
            <w:szCs w:val="24"/>
          </w:rPr>
          <w:t xml:space="preserve"> </w:t>
        </w:r>
      </w:ins>
    </w:p>
    <w:p w14:paraId="12F1948E" w14:textId="59CC9490" w:rsidR="00E51AAD" w:rsidRDefault="00E51AAD">
      <w:pPr>
        <w:spacing w:line="240" w:lineRule="auto"/>
        <w:ind w:firstLine="720"/>
        <w:jc w:val="both"/>
        <w:rPr>
          <w:rFonts w:asciiTheme="majorHAnsi" w:hAnsiTheme="majorHAnsi" w:cstheme="majorHAnsi"/>
          <w:sz w:val="24"/>
          <w:szCs w:val="24"/>
        </w:rPr>
        <w:pPrChange w:id="12" w:author="Chang Peter" w:date="2016-11-06T23:04:00Z">
          <w:pPr>
            <w:spacing w:line="240" w:lineRule="auto"/>
            <w:jc w:val="both"/>
          </w:pPr>
        </w:pPrChange>
      </w:pPr>
      <w:ins w:id="13" w:author="Chang Peter" w:date="2016-11-06T22:50:00Z">
        <w:r>
          <w:rPr>
            <w:rFonts w:asciiTheme="majorHAnsi" w:hAnsiTheme="majorHAnsi" w:cstheme="majorHAnsi"/>
            <w:sz w:val="24"/>
            <w:szCs w:val="24"/>
          </w:rPr>
          <w:t>The Republic of Rwanda</w:t>
        </w:r>
        <w:r w:rsidR="00A47254">
          <w:rPr>
            <w:rFonts w:asciiTheme="majorHAnsi" w:hAnsiTheme="majorHAnsi" w:cstheme="majorHAnsi"/>
            <w:sz w:val="24"/>
            <w:szCs w:val="24"/>
          </w:rPr>
          <w:t xml:space="preserve"> wishes to highlight</w:t>
        </w:r>
        <w:r>
          <w:rPr>
            <w:rFonts w:asciiTheme="majorHAnsi" w:hAnsiTheme="majorHAnsi" w:cstheme="majorHAnsi"/>
            <w:sz w:val="24"/>
            <w:szCs w:val="24"/>
          </w:rPr>
          <w:t xml:space="preserve"> its stance against the recognition </w:t>
        </w:r>
      </w:ins>
      <w:ins w:id="14" w:author="Chang Peter" w:date="2016-11-06T22:51:00Z">
        <w:r>
          <w:rPr>
            <w:rFonts w:asciiTheme="majorHAnsi" w:hAnsiTheme="majorHAnsi" w:cstheme="majorHAnsi"/>
            <w:sz w:val="24"/>
            <w:szCs w:val="24"/>
          </w:rPr>
          <w:t>of indigenous identity</w:t>
        </w:r>
        <w:r w:rsidR="00A47254">
          <w:rPr>
            <w:rFonts w:asciiTheme="majorHAnsi" w:hAnsiTheme="majorHAnsi" w:cstheme="majorHAnsi"/>
            <w:sz w:val="24"/>
            <w:szCs w:val="24"/>
          </w:rPr>
          <w:t xml:space="preserve"> </w:t>
        </w:r>
      </w:ins>
      <w:ins w:id="15" w:author="Chang Peter" w:date="2016-11-06T22:53:00Z">
        <w:r w:rsidR="00A47254">
          <w:rPr>
            <w:rFonts w:asciiTheme="majorHAnsi" w:hAnsiTheme="majorHAnsi" w:cstheme="majorHAnsi"/>
            <w:sz w:val="24"/>
            <w:szCs w:val="24"/>
          </w:rPr>
          <w:t>for relevant historical issues</w:t>
        </w:r>
      </w:ins>
      <w:ins w:id="16" w:author="Chang Peter" w:date="2016-11-06T22:54:00Z">
        <w:r w:rsidR="00A47254">
          <w:rPr>
            <w:rFonts w:asciiTheme="majorHAnsi" w:hAnsiTheme="majorHAnsi" w:cstheme="majorHAnsi"/>
            <w:sz w:val="24"/>
            <w:szCs w:val="24"/>
          </w:rPr>
          <w:t xml:space="preserve"> </w:t>
        </w:r>
      </w:ins>
      <w:ins w:id="17" w:author="Chang Peter" w:date="2016-11-06T22:53:00Z">
        <w:r w:rsidR="00A47254">
          <w:rPr>
            <w:rFonts w:asciiTheme="majorHAnsi" w:hAnsiTheme="majorHAnsi" w:cstheme="majorHAnsi"/>
            <w:sz w:val="24"/>
            <w:szCs w:val="24"/>
          </w:rPr>
          <w:t xml:space="preserve">(1994 genocide) before the start of the committee. </w:t>
        </w:r>
      </w:ins>
    </w:p>
    <w:p w14:paraId="6B910E36" w14:textId="77777777" w:rsidR="00577F2E" w:rsidRDefault="006B7C95" w:rsidP="008873EE">
      <w:pPr>
        <w:spacing w:line="240" w:lineRule="auto"/>
        <w:jc w:val="center"/>
        <w:rPr>
          <w:rFonts w:asciiTheme="majorHAnsi" w:hAnsiTheme="majorHAnsi" w:cstheme="majorHAnsi"/>
          <w:b/>
          <w:sz w:val="24"/>
          <w:szCs w:val="24"/>
        </w:rPr>
      </w:pPr>
      <w:r>
        <w:rPr>
          <w:rFonts w:asciiTheme="majorHAnsi" w:hAnsiTheme="majorHAnsi" w:cstheme="majorHAnsi"/>
          <w:b/>
          <w:sz w:val="24"/>
          <w:szCs w:val="24"/>
        </w:rPr>
        <w:t>Topic I: Indigenous people, Mental Health, and Wellness</w:t>
      </w:r>
    </w:p>
    <w:p w14:paraId="36DB0CC7" w14:textId="1D423FB4" w:rsidR="00A85DC2" w:rsidRPr="005065B7" w:rsidRDefault="00922621">
      <w:pPr>
        <w:spacing w:line="240" w:lineRule="auto"/>
        <w:ind w:firstLine="720"/>
        <w:jc w:val="both"/>
        <w:rPr>
          <w:rFonts w:asciiTheme="majorHAnsi" w:hAnsiTheme="majorHAnsi" w:cstheme="majorHAnsi"/>
          <w:sz w:val="24"/>
          <w:szCs w:val="24"/>
        </w:rPr>
        <w:pPrChange w:id="18" w:author="Chang Peter" w:date="2016-11-06T23:04:00Z">
          <w:pPr>
            <w:spacing w:line="240" w:lineRule="auto"/>
            <w:jc w:val="both"/>
          </w:pPr>
        </w:pPrChange>
      </w:pPr>
      <w:r>
        <w:rPr>
          <w:rFonts w:asciiTheme="majorHAnsi" w:hAnsiTheme="majorHAnsi" w:cstheme="majorHAnsi"/>
          <w:sz w:val="24"/>
          <w:szCs w:val="24"/>
        </w:rPr>
        <w:t xml:space="preserve">Historically, Rwanda has always </w:t>
      </w:r>
      <w:ins w:id="19" w:author="Chang Peter" w:date="2016-11-06T22:00:00Z">
        <w:r w:rsidR="009F4DB7">
          <w:rPr>
            <w:rFonts w:asciiTheme="majorHAnsi" w:hAnsiTheme="majorHAnsi" w:cstheme="majorHAnsi"/>
            <w:sz w:val="24"/>
            <w:szCs w:val="24"/>
          </w:rPr>
          <w:t>struggled to provide proper healthcare for its citizens</w:t>
        </w:r>
      </w:ins>
      <w:ins w:id="20" w:author="Chang Peter" w:date="2016-11-06T22:01:00Z">
        <w:r w:rsidR="009F4DB7">
          <w:rPr>
            <w:rFonts w:asciiTheme="majorHAnsi" w:hAnsiTheme="majorHAnsi" w:cstheme="majorHAnsi"/>
            <w:sz w:val="24"/>
            <w:szCs w:val="24"/>
          </w:rPr>
          <w:t>, thus resulting in a vulnerable country in terms of diseases</w:t>
        </w:r>
      </w:ins>
      <w:ins w:id="21" w:author="Chang Peter" w:date="2016-11-06T23:05:00Z">
        <w:r w:rsidR="00500C05">
          <w:rPr>
            <w:rFonts w:asciiTheme="majorHAnsi" w:hAnsiTheme="majorHAnsi" w:cstheme="majorHAnsi"/>
            <w:sz w:val="24"/>
            <w:szCs w:val="24"/>
          </w:rPr>
          <w:t>, es</w:t>
        </w:r>
      </w:ins>
      <w:del w:id="22" w:author="Chang Peter" w:date="2016-11-06T22:00:00Z">
        <w:r w:rsidDel="009F4DB7">
          <w:rPr>
            <w:rFonts w:asciiTheme="majorHAnsi" w:hAnsiTheme="majorHAnsi" w:cstheme="majorHAnsi"/>
            <w:sz w:val="24"/>
            <w:szCs w:val="24"/>
          </w:rPr>
          <w:delText xml:space="preserve">been on the </w:delText>
        </w:r>
      </w:del>
      <w:commentRangeStart w:id="23"/>
      <w:del w:id="24" w:author="Chang Peter" w:date="2016-11-06T21:59:00Z">
        <w:r w:rsidDel="009F4DB7">
          <w:rPr>
            <w:rFonts w:asciiTheme="majorHAnsi" w:hAnsiTheme="majorHAnsi" w:cstheme="majorHAnsi"/>
            <w:sz w:val="24"/>
            <w:szCs w:val="24"/>
          </w:rPr>
          <w:delText>deficient</w:delText>
        </w:r>
        <w:commentRangeEnd w:id="23"/>
        <w:r w:rsidR="00197944" w:rsidDel="009F4DB7">
          <w:rPr>
            <w:rStyle w:val="CommentReference"/>
          </w:rPr>
          <w:commentReference w:id="23"/>
        </w:r>
        <w:r w:rsidDel="009F4DB7">
          <w:rPr>
            <w:rFonts w:asciiTheme="majorHAnsi" w:hAnsiTheme="majorHAnsi" w:cstheme="majorHAnsi"/>
            <w:sz w:val="24"/>
            <w:szCs w:val="24"/>
          </w:rPr>
          <w:delText xml:space="preserve"> </w:delText>
        </w:r>
      </w:del>
      <w:del w:id="25" w:author="Chang Peter" w:date="2016-11-06T22:00:00Z">
        <w:r w:rsidDel="009F4DB7">
          <w:rPr>
            <w:rFonts w:asciiTheme="majorHAnsi" w:hAnsiTheme="majorHAnsi" w:cstheme="majorHAnsi"/>
            <w:sz w:val="24"/>
            <w:szCs w:val="24"/>
          </w:rPr>
          <w:delText>side on all matters of healthcare</w:delText>
        </w:r>
        <w:r w:rsidR="004E3A7E" w:rsidDel="009F4DB7">
          <w:rPr>
            <w:rFonts w:asciiTheme="majorHAnsi" w:hAnsiTheme="majorHAnsi" w:cstheme="majorHAnsi"/>
            <w:sz w:val="24"/>
            <w:szCs w:val="24"/>
          </w:rPr>
          <w:delText xml:space="preserve">, traditional </w:delText>
        </w:r>
        <w:commentRangeStart w:id="26"/>
        <w:r w:rsidR="004E3A7E" w:rsidDel="009F4DB7">
          <w:rPr>
            <w:rFonts w:asciiTheme="majorHAnsi" w:hAnsiTheme="majorHAnsi" w:cstheme="majorHAnsi"/>
            <w:sz w:val="24"/>
            <w:szCs w:val="24"/>
          </w:rPr>
          <w:delText xml:space="preserve">as well as </w:delText>
        </w:r>
      </w:del>
      <w:ins w:id="27" w:author="Emilie Qin" w:date="2016-11-03T20:49:00Z">
        <w:del w:id="28" w:author="Chang Peter" w:date="2016-11-06T22:00:00Z">
          <w:r w:rsidR="00197944" w:rsidDel="009F4DB7">
            <w:rPr>
              <w:rFonts w:asciiTheme="majorHAnsi" w:hAnsiTheme="majorHAnsi" w:cstheme="majorHAnsi"/>
              <w:sz w:val="24"/>
              <w:szCs w:val="24"/>
            </w:rPr>
            <w:delText>some industrialised countries.</w:delText>
          </w:r>
        </w:del>
      </w:ins>
      <w:del w:id="29" w:author="Chang Peter" w:date="2016-11-06T23:05:00Z">
        <w:r w:rsidR="004E3A7E" w:rsidDel="00500C05">
          <w:rPr>
            <w:rFonts w:asciiTheme="majorHAnsi" w:hAnsiTheme="majorHAnsi" w:cstheme="majorHAnsi"/>
            <w:sz w:val="24"/>
            <w:szCs w:val="24"/>
          </w:rPr>
          <w:delText>western</w:delText>
        </w:r>
        <w:commentRangeEnd w:id="26"/>
        <w:r w:rsidR="00197944" w:rsidDel="00500C05">
          <w:rPr>
            <w:rStyle w:val="CommentReference"/>
          </w:rPr>
          <w:commentReference w:id="26"/>
        </w:r>
        <w:r w:rsidDel="00500C05">
          <w:rPr>
            <w:rFonts w:asciiTheme="majorHAnsi" w:hAnsiTheme="majorHAnsi" w:cstheme="majorHAnsi"/>
            <w:sz w:val="24"/>
            <w:szCs w:val="24"/>
          </w:rPr>
          <w:delText xml:space="preserve">. </w:delText>
        </w:r>
      </w:del>
      <w:ins w:id="30" w:author="Chang Peter" w:date="2016-11-06T23:05:00Z">
        <w:r w:rsidR="00500C05">
          <w:rPr>
            <w:rFonts w:asciiTheme="majorHAnsi" w:hAnsiTheme="majorHAnsi" w:cstheme="majorHAnsi"/>
            <w:sz w:val="24"/>
            <w:szCs w:val="24"/>
          </w:rPr>
          <w:t xml:space="preserve">pecially </w:t>
        </w:r>
      </w:ins>
      <w:ins w:id="31" w:author="Chang Peter" w:date="2016-11-06T23:06:00Z">
        <w:r w:rsidR="00500C05">
          <w:rPr>
            <w:rFonts w:asciiTheme="majorHAnsi" w:hAnsiTheme="majorHAnsi" w:cstheme="majorHAnsi"/>
            <w:sz w:val="24"/>
            <w:szCs w:val="24"/>
          </w:rPr>
          <w:t xml:space="preserve">true for </w:t>
        </w:r>
      </w:ins>
      <w:ins w:id="32" w:author="Chang Peter" w:date="2016-11-06T23:05:00Z">
        <w:r w:rsidR="00500C05">
          <w:rPr>
            <w:rFonts w:asciiTheme="majorHAnsi" w:hAnsiTheme="majorHAnsi" w:cstheme="majorHAnsi"/>
            <w:sz w:val="24"/>
            <w:szCs w:val="24"/>
          </w:rPr>
          <w:t xml:space="preserve">Rwanda’s </w:t>
        </w:r>
        <w:r w:rsidR="00500C05" w:rsidRPr="00500C05">
          <w:rPr>
            <w:rFonts w:asciiTheme="majorHAnsi" w:hAnsiTheme="majorHAnsi" w:cstheme="majorHAnsi"/>
            <w:i/>
            <w:sz w:val="24"/>
            <w:szCs w:val="24"/>
            <w:rPrChange w:id="33" w:author="Chang Peter" w:date="2016-11-06T23:06:00Z">
              <w:rPr>
                <w:rFonts w:asciiTheme="majorHAnsi" w:hAnsiTheme="majorHAnsi" w:cstheme="majorHAnsi"/>
                <w:sz w:val="24"/>
                <w:szCs w:val="24"/>
              </w:rPr>
            </w:rPrChange>
          </w:rPr>
          <w:t>historically marginalized people</w:t>
        </w:r>
        <w:r w:rsidR="00500C05">
          <w:rPr>
            <w:rFonts w:asciiTheme="majorHAnsi" w:hAnsiTheme="majorHAnsi" w:cstheme="majorHAnsi"/>
            <w:sz w:val="24"/>
            <w:szCs w:val="24"/>
          </w:rPr>
          <w:t>, the Batwa community, who have almost no access to western medicine.</w:t>
        </w:r>
      </w:ins>
      <w:commentRangeStart w:id="34"/>
      <w:del w:id="35" w:author="Chang Peter" w:date="2016-11-06T22:00:00Z">
        <w:r w:rsidDel="009F4DB7">
          <w:rPr>
            <w:rFonts w:asciiTheme="majorHAnsi" w:hAnsiTheme="majorHAnsi" w:cstheme="majorHAnsi"/>
            <w:sz w:val="24"/>
            <w:szCs w:val="24"/>
          </w:rPr>
          <w:delText>Due to its tropical climate</w:delText>
        </w:r>
        <w:r w:rsidR="0007545F" w:rsidDel="009F4DB7">
          <w:rPr>
            <w:rFonts w:asciiTheme="majorHAnsi" w:hAnsiTheme="majorHAnsi" w:cstheme="majorHAnsi"/>
            <w:sz w:val="24"/>
            <w:szCs w:val="24"/>
          </w:rPr>
          <w:delText>, poverty, and</w:delText>
        </w:r>
        <w:r w:rsidDel="009F4DB7">
          <w:rPr>
            <w:rFonts w:asciiTheme="majorHAnsi" w:hAnsiTheme="majorHAnsi" w:cstheme="majorHAnsi"/>
            <w:sz w:val="24"/>
            <w:szCs w:val="24"/>
          </w:rPr>
          <w:delText xml:space="preserve"> people’</w:delText>
        </w:r>
        <w:r w:rsidR="0007545F" w:rsidDel="009F4DB7">
          <w:rPr>
            <w:rFonts w:asciiTheme="majorHAnsi" w:hAnsiTheme="majorHAnsi" w:cstheme="majorHAnsi"/>
            <w:sz w:val="24"/>
            <w:szCs w:val="24"/>
          </w:rPr>
          <w:delText>s widespread ignorance of</w:delText>
        </w:r>
        <w:r w:rsidDel="009F4DB7">
          <w:rPr>
            <w:rFonts w:asciiTheme="majorHAnsi" w:hAnsiTheme="majorHAnsi" w:cstheme="majorHAnsi"/>
            <w:sz w:val="24"/>
            <w:szCs w:val="24"/>
          </w:rPr>
          <w:delText xml:space="preserve"> </w:delText>
        </w:r>
        <w:r w:rsidR="0007545F" w:rsidDel="009F4DB7">
          <w:rPr>
            <w:rFonts w:asciiTheme="majorHAnsi" w:hAnsiTheme="majorHAnsi" w:cstheme="majorHAnsi"/>
            <w:sz w:val="24"/>
            <w:szCs w:val="24"/>
          </w:rPr>
          <w:delText xml:space="preserve">proper </w:delText>
        </w:r>
        <w:r w:rsidDel="009F4DB7">
          <w:rPr>
            <w:rFonts w:asciiTheme="majorHAnsi" w:hAnsiTheme="majorHAnsi" w:cstheme="majorHAnsi"/>
            <w:sz w:val="24"/>
            <w:szCs w:val="24"/>
          </w:rPr>
          <w:delText>hygienic</w:delText>
        </w:r>
        <w:r w:rsidR="0007545F" w:rsidDel="009F4DB7">
          <w:rPr>
            <w:rFonts w:asciiTheme="majorHAnsi" w:hAnsiTheme="majorHAnsi" w:cstheme="majorHAnsi"/>
            <w:sz w:val="24"/>
            <w:szCs w:val="24"/>
          </w:rPr>
          <w:delText xml:space="preserve"> habits and infection treatment, maternal and infant</w:delText>
        </w:r>
        <w:r w:rsidR="002475C2" w:rsidDel="009F4DB7">
          <w:rPr>
            <w:rFonts w:asciiTheme="majorHAnsi" w:hAnsiTheme="majorHAnsi" w:cstheme="majorHAnsi"/>
            <w:sz w:val="24"/>
            <w:szCs w:val="24"/>
          </w:rPr>
          <w:delText>ile</w:delText>
        </w:r>
        <w:r w:rsidR="0007545F" w:rsidDel="009F4DB7">
          <w:rPr>
            <w:rFonts w:asciiTheme="majorHAnsi" w:hAnsiTheme="majorHAnsi" w:cstheme="majorHAnsi"/>
            <w:sz w:val="24"/>
            <w:szCs w:val="24"/>
          </w:rPr>
          <w:delText xml:space="preserve"> mortality, HIV/AIDS, malaria, and tuberculosis are very common, especially for particularly vulnerable popul</w:delText>
        </w:r>
        <w:r w:rsidR="005065B7" w:rsidDel="009F4DB7">
          <w:rPr>
            <w:rFonts w:asciiTheme="majorHAnsi" w:hAnsiTheme="majorHAnsi" w:cstheme="majorHAnsi"/>
            <w:sz w:val="24"/>
            <w:szCs w:val="24"/>
          </w:rPr>
          <w:delText>ations such as the Batwa tribes, who have been recognized as “</w:delText>
        </w:r>
        <w:r w:rsidR="005065B7" w:rsidRPr="005065B7" w:rsidDel="009F4DB7">
          <w:rPr>
            <w:rFonts w:asciiTheme="majorHAnsi" w:hAnsiTheme="majorHAnsi" w:cstheme="majorHAnsi"/>
            <w:i/>
            <w:sz w:val="24"/>
            <w:szCs w:val="24"/>
          </w:rPr>
          <w:delText>historically marginalized people</w:delText>
        </w:r>
        <w:r w:rsidR="005065B7" w:rsidDel="009F4DB7">
          <w:rPr>
            <w:rFonts w:asciiTheme="majorHAnsi" w:hAnsiTheme="majorHAnsi" w:cstheme="majorHAnsi"/>
            <w:sz w:val="24"/>
            <w:szCs w:val="24"/>
          </w:rPr>
          <w:delText xml:space="preserve">” </w:delText>
        </w:r>
        <w:r w:rsidR="005065B7" w:rsidRPr="005065B7" w:rsidDel="009F4DB7">
          <w:rPr>
            <w:rFonts w:asciiTheme="majorHAnsi" w:hAnsiTheme="majorHAnsi" w:cstheme="majorHAnsi"/>
            <w:i/>
            <w:sz w:val="24"/>
            <w:szCs w:val="24"/>
          </w:rPr>
          <w:delText>(HMP)</w:delText>
        </w:r>
        <w:r w:rsidR="005065B7" w:rsidDel="009F4DB7">
          <w:rPr>
            <w:rFonts w:asciiTheme="majorHAnsi" w:hAnsiTheme="majorHAnsi" w:cstheme="majorHAnsi"/>
            <w:sz w:val="24"/>
            <w:szCs w:val="24"/>
          </w:rPr>
          <w:delText xml:space="preserve"> for divisional prevention reasons.</w:delText>
        </w:r>
        <w:commentRangeEnd w:id="34"/>
        <w:r w:rsidR="00067C95" w:rsidDel="009F4DB7">
          <w:rPr>
            <w:rStyle w:val="CommentReference"/>
          </w:rPr>
          <w:commentReference w:id="34"/>
        </w:r>
      </w:del>
    </w:p>
    <w:p w14:paraId="0C85FC26" w14:textId="3FE61215" w:rsidR="0065565B" w:rsidRDefault="00E7316C">
      <w:pPr>
        <w:spacing w:line="240" w:lineRule="auto"/>
        <w:ind w:firstLine="720"/>
        <w:jc w:val="both"/>
        <w:rPr>
          <w:rFonts w:asciiTheme="majorHAnsi" w:hAnsiTheme="majorHAnsi" w:cstheme="majorHAnsi"/>
          <w:sz w:val="24"/>
          <w:szCs w:val="24"/>
        </w:rPr>
        <w:pPrChange w:id="36" w:author="Chang Peter" w:date="2016-11-06T23:04:00Z">
          <w:pPr>
            <w:spacing w:line="240" w:lineRule="auto"/>
            <w:jc w:val="both"/>
          </w:pPr>
        </w:pPrChange>
      </w:pPr>
      <w:r>
        <w:rPr>
          <w:rFonts w:asciiTheme="majorHAnsi" w:hAnsiTheme="majorHAnsi" w:cstheme="majorHAnsi"/>
          <w:sz w:val="24"/>
          <w:szCs w:val="24"/>
        </w:rPr>
        <w:t xml:space="preserve">To tackle its nation’s overall dangerous health issues, the government of Rwanda has prioritized healthcare </w:t>
      </w:r>
      <w:r w:rsidR="002475C2">
        <w:rPr>
          <w:rFonts w:asciiTheme="majorHAnsi" w:hAnsiTheme="majorHAnsi" w:cstheme="majorHAnsi"/>
          <w:sz w:val="24"/>
          <w:szCs w:val="24"/>
        </w:rPr>
        <w:t xml:space="preserve">as </w:t>
      </w:r>
      <w:r>
        <w:rPr>
          <w:rFonts w:asciiTheme="majorHAnsi" w:hAnsiTheme="majorHAnsi" w:cstheme="majorHAnsi"/>
          <w:sz w:val="24"/>
          <w:szCs w:val="24"/>
        </w:rPr>
        <w:t xml:space="preserve">a main </w:t>
      </w:r>
      <w:del w:id="37" w:author="Emilie Qin" w:date="2016-11-03T20:51:00Z">
        <w:r w:rsidDel="00067C95">
          <w:rPr>
            <w:rFonts w:asciiTheme="majorHAnsi" w:hAnsiTheme="majorHAnsi" w:cstheme="majorHAnsi"/>
            <w:sz w:val="24"/>
            <w:szCs w:val="24"/>
          </w:rPr>
          <w:delText xml:space="preserve">component </w:delText>
        </w:r>
      </w:del>
      <w:ins w:id="38" w:author="Emilie Qin" w:date="2016-11-03T20:51:00Z">
        <w:r w:rsidR="00067C95">
          <w:rPr>
            <w:rFonts w:asciiTheme="majorHAnsi" w:hAnsiTheme="majorHAnsi" w:cstheme="majorHAnsi"/>
            <w:sz w:val="24"/>
            <w:szCs w:val="24"/>
          </w:rPr>
          <w:t xml:space="preserve">focus </w:t>
        </w:r>
      </w:ins>
      <w:r>
        <w:rPr>
          <w:rFonts w:asciiTheme="majorHAnsi" w:hAnsiTheme="majorHAnsi" w:cstheme="majorHAnsi"/>
          <w:sz w:val="24"/>
          <w:szCs w:val="24"/>
        </w:rPr>
        <w:t xml:space="preserve">of the </w:t>
      </w:r>
      <w:r w:rsidRPr="00E7316C">
        <w:rPr>
          <w:rFonts w:asciiTheme="majorHAnsi" w:hAnsiTheme="majorHAnsi" w:cstheme="majorHAnsi"/>
          <w:i/>
          <w:sz w:val="24"/>
          <w:szCs w:val="24"/>
        </w:rPr>
        <w:t>Vision 2020</w:t>
      </w:r>
      <w:r>
        <w:rPr>
          <w:rFonts w:asciiTheme="majorHAnsi" w:hAnsiTheme="majorHAnsi" w:cstheme="majorHAnsi"/>
          <w:sz w:val="24"/>
          <w:szCs w:val="24"/>
        </w:rPr>
        <w:t xml:space="preserve"> program</w:t>
      </w:r>
      <w:ins w:id="39" w:author="Emilie Qin" w:date="2016-11-03T20:51:00Z">
        <w:r w:rsidR="00067C95">
          <w:rPr>
            <w:rFonts w:asciiTheme="majorHAnsi" w:hAnsiTheme="majorHAnsi" w:cstheme="majorHAnsi"/>
            <w:sz w:val="24"/>
            <w:szCs w:val="24"/>
          </w:rPr>
          <w:t>.</w:t>
        </w:r>
      </w:ins>
      <w:r>
        <w:rPr>
          <w:rFonts w:asciiTheme="majorHAnsi" w:hAnsiTheme="majorHAnsi" w:cstheme="majorHAnsi"/>
          <w:sz w:val="24"/>
          <w:szCs w:val="24"/>
        </w:rPr>
        <w:t xml:space="preserve"> </w:t>
      </w:r>
      <w:ins w:id="40" w:author="Emilie Qin" w:date="2016-11-03T20:51:00Z">
        <w:r w:rsidR="00067C95">
          <w:rPr>
            <w:rFonts w:asciiTheme="majorHAnsi" w:hAnsiTheme="majorHAnsi" w:cstheme="majorHAnsi"/>
            <w:sz w:val="24"/>
            <w:szCs w:val="24"/>
          </w:rPr>
          <w:t>A</w:t>
        </w:r>
      </w:ins>
      <w:del w:id="41" w:author="Emilie Qin" w:date="2016-11-03T20:51:00Z">
        <w:r w:rsidDel="00067C95">
          <w:rPr>
            <w:rFonts w:asciiTheme="majorHAnsi" w:hAnsiTheme="majorHAnsi" w:cstheme="majorHAnsi"/>
            <w:sz w:val="24"/>
            <w:szCs w:val="24"/>
          </w:rPr>
          <w:delText>it a</w:delText>
        </w:r>
      </w:del>
      <w:r>
        <w:rPr>
          <w:rFonts w:asciiTheme="majorHAnsi" w:hAnsiTheme="majorHAnsi" w:cstheme="majorHAnsi"/>
          <w:sz w:val="24"/>
          <w:szCs w:val="24"/>
        </w:rPr>
        <w:t xml:space="preserve">dopted in 2000, </w:t>
      </w:r>
      <w:del w:id="42" w:author="Emilie Qin" w:date="2016-11-03T20:51:00Z">
        <w:r w:rsidDel="00067C95">
          <w:rPr>
            <w:rFonts w:asciiTheme="majorHAnsi" w:hAnsiTheme="majorHAnsi" w:cstheme="majorHAnsi"/>
            <w:sz w:val="24"/>
            <w:szCs w:val="24"/>
          </w:rPr>
          <w:delText>by</w:delText>
        </w:r>
      </w:del>
      <w:del w:id="43" w:author="Emilie Qin" w:date="2016-11-03T20:52:00Z">
        <w:r w:rsidDel="00067C95">
          <w:rPr>
            <w:rFonts w:asciiTheme="majorHAnsi" w:hAnsiTheme="majorHAnsi" w:cstheme="majorHAnsi"/>
            <w:sz w:val="24"/>
            <w:szCs w:val="24"/>
          </w:rPr>
          <w:delText xml:space="preserve"> increasing </w:delText>
        </w:r>
      </w:del>
      <w:ins w:id="44" w:author="Emilie Qin" w:date="2016-11-03T20:52:00Z">
        <w:r w:rsidR="00067C95">
          <w:rPr>
            <w:rFonts w:asciiTheme="majorHAnsi" w:hAnsiTheme="majorHAnsi" w:cstheme="majorHAnsi"/>
            <w:sz w:val="24"/>
            <w:szCs w:val="24"/>
          </w:rPr>
          <w:t>our</w:t>
        </w:r>
      </w:ins>
      <w:del w:id="45" w:author="Emilie Qin" w:date="2016-11-03T20:52:00Z">
        <w:r w:rsidDel="00067C95">
          <w:rPr>
            <w:rFonts w:asciiTheme="majorHAnsi" w:hAnsiTheme="majorHAnsi" w:cstheme="majorHAnsi"/>
            <w:sz w:val="24"/>
            <w:szCs w:val="24"/>
          </w:rPr>
          <w:delText>its</w:delText>
        </w:r>
      </w:del>
      <w:r>
        <w:rPr>
          <w:rFonts w:asciiTheme="majorHAnsi" w:hAnsiTheme="majorHAnsi" w:cstheme="majorHAnsi"/>
          <w:sz w:val="24"/>
          <w:szCs w:val="24"/>
        </w:rPr>
        <w:t xml:space="preserve"> investment in healthcare </w:t>
      </w:r>
      <w:ins w:id="46" w:author="Emilie Qin" w:date="2016-11-03T20:52:00Z">
        <w:r w:rsidR="00067C95">
          <w:rPr>
            <w:rFonts w:asciiTheme="majorHAnsi" w:hAnsiTheme="majorHAnsi" w:cstheme="majorHAnsi"/>
            <w:sz w:val="24"/>
            <w:szCs w:val="24"/>
          </w:rPr>
          <w:t xml:space="preserve">increased </w:t>
        </w:r>
      </w:ins>
      <w:r>
        <w:rPr>
          <w:rFonts w:asciiTheme="majorHAnsi" w:hAnsiTheme="majorHAnsi" w:cstheme="majorHAnsi"/>
          <w:sz w:val="24"/>
          <w:szCs w:val="24"/>
        </w:rPr>
        <w:t xml:space="preserve">from 1,9% in 1996 to 6,5% of the country’s </w:t>
      </w:r>
      <w:r w:rsidRPr="00E7316C">
        <w:rPr>
          <w:rFonts w:asciiTheme="majorHAnsi" w:hAnsiTheme="majorHAnsi" w:cstheme="majorHAnsi"/>
          <w:i/>
          <w:sz w:val="24"/>
          <w:szCs w:val="24"/>
        </w:rPr>
        <w:t>Gross Domestic Product</w:t>
      </w:r>
      <w:r>
        <w:rPr>
          <w:rFonts w:asciiTheme="majorHAnsi" w:hAnsiTheme="majorHAnsi" w:cstheme="majorHAnsi"/>
          <w:i/>
          <w:sz w:val="24"/>
          <w:szCs w:val="24"/>
        </w:rPr>
        <w:t xml:space="preserve"> (GDP) </w:t>
      </w:r>
      <w:r>
        <w:rPr>
          <w:rFonts w:asciiTheme="majorHAnsi" w:hAnsiTheme="majorHAnsi" w:cstheme="majorHAnsi"/>
          <w:sz w:val="24"/>
          <w:szCs w:val="24"/>
        </w:rPr>
        <w:t>in 2013. This policy all</w:t>
      </w:r>
      <w:r w:rsidR="00A85DC2">
        <w:rPr>
          <w:rFonts w:asciiTheme="majorHAnsi" w:hAnsiTheme="majorHAnsi" w:cstheme="majorHAnsi"/>
          <w:sz w:val="24"/>
          <w:szCs w:val="24"/>
        </w:rPr>
        <w:t>o</w:t>
      </w:r>
      <w:r>
        <w:rPr>
          <w:rFonts w:asciiTheme="majorHAnsi" w:hAnsiTheme="majorHAnsi" w:cstheme="majorHAnsi"/>
          <w:sz w:val="24"/>
          <w:szCs w:val="24"/>
        </w:rPr>
        <w:t xml:space="preserve">wed the emergence of several local health insurance systems with prices ranging from 0 to 8 USD per adult depending on the citizens’ income and economic status. </w:t>
      </w:r>
      <w:commentRangeStart w:id="47"/>
      <w:r>
        <w:rPr>
          <w:rFonts w:asciiTheme="majorHAnsi" w:hAnsiTheme="majorHAnsi" w:cstheme="majorHAnsi"/>
          <w:sz w:val="24"/>
          <w:szCs w:val="24"/>
        </w:rPr>
        <w:t>As of 2014, 90% of the population were covered by this system</w:t>
      </w:r>
      <w:ins w:id="48" w:author="Emilie Qin" w:date="2016-11-03T20:54:00Z">
        <w:r w:rsidR="00067C95">
          <w:rPr>
            <w:rFonts w:asciiTheme="majorHAnsi" w:hAnsiTheme="majorHAnsi" w:cstheme="majorHAnsi"/>
            <w:sz w:val="24"/>
            <w:szCs w:val="24"/>
          </w:rPr>
          <w:t xml:space="preserve"> and</w:t>
        </w:r>
      </w:ins>
      <w:del w:id="49" w:author="Emilie Qin" w:date="2016-11-03T20:54:00Z">
        <w:r w:rsidDel="00067C95">
          <w:rPr>
            <w:rFonts w:asciiTheme="majorHAnsi" w:hAnsiTheme="majorHAnsi" w:cstheme="majorHAnsi"/>
            <w:sz w:val="24"/>
            <w:szCs w:val="24"/>
          </w:rPr>
          <w:delText xml:space="preserve">. In recent years, this policy has drastically improved the nation’s </w:delText>
        </w:r>
        <w:r w:rsidR="00A85DC2" w:rsidDel="00067C95">
          <w:rPr>
            <w:rFonts w:asciiTheme="majorHAnsi" w:hAnsiTheme="majorHAnsi" w:cstheme="majorHAnsi"/>
            <w:sz w:val="24"/>
            <w:szCs w:val="24"/>
          </w:rPr>
          <w:delText>healthcare system and popular wellness by increasing average</w:delText>
        </w:r>
      </w:del>
      <w:r w:rsidR="00A85DC2">
        <w:rPr>
          <w:rFonts w:asciiTheme="majorHAnsi" w:hAnsiTheme="majorHAnsi" w:cstheme="majorHAnsi"/>
          <w:sz w:val="24"/>
          <w:szCs w:val="24"/>
        </w:rPr>
        <w:t xml:space="preserve"> life expectancy</w:t>
      </w:r>
      <w:ins w:id="50" w:author="Emilie Qin" w:date="2016-11-03T20:54:00Z">
        <w:r w:rsidR="00067C95">
          <w:rPr>
            <w:rFonts w:asciiTheme="majorHAnsi" w:hAnsiTheme="majorHAnsi" w:cstheme="majorHAnsi"/>
            <w:sz w:val="24"/>
            <w:szCs w:val="24"/>
          </w:rPr>
          <w:t xml:space="preserve"> increased</w:t>
        </w:r>
      </w:ins>
      <w:r w:rsidR="00A85DC2">
        <w:rPr>
          <w:rFonts w:asciiTheme="majorHAnsi" w:hAnsiTheme="majorHAnsi" w:cstheme="majorHAnsi"/>
          <w:sz w:val="24"/>
          <w:szCs w:val="24"/>
        </w:rPr>
        <w:t xml:space="preserve"> from 55,2 to 64,0 years from 2005 to 2013</w:t>
      </w:r>
      <w:commentRangeEnd w:id="47"/>
      <w:r w:rsidR="00067C95">
        <w:rPr>
          <w:rStyle w:val="CommentReference"/>
        </w:rPr>
        <w:commentReference w:id="47"/>
      </w:r>
      <w:r w:rsidR="00A85DC2">
        <w:rPr>
          <w:rFonts w:asciiTheme="majorHAnsi" w:hAnsiTheme="majorHAnsi" w:cstheme="majorHAnsi"/>
          <w:sz w:val="24"/>
          <w:szCs w:val="24"/>
        </w:rPr>
        <w:t xml:space="preserve">. </w:t>
      </w:r>
      <w:ins w:id="51" w:author="Emilie Qin" w:date="2016-11-03T20:55:00Z">
        <w:r w:rsidR="00067C95">
          <w:rPr>
            <w:rFonts w:asciiTheme="majorHAnsi" w:hAnsiTheme="majorHAnsi" w:cstheme="majorHAnsi"/>
            <w:sz w:val="24"/>
            <w:szCs w:val="24"/>
          </w:rPr>
          <w:t>Plus, i</w:t>
        </w:r>
      </w:ins>
      <w:del w:id="52" w:author="Emilie Qin" w:date="2016-11-03T20:55:00Z">
        <w:r w:rsidR="00A85DC2" w:rsidDel="00067C95">
          <w:rPr>
            <w:rFonts w:asciiTheme="majorHAnsi" w:hAnsiTheme="majorHAnsi" w:cstheme="majorHAnsi"/>
            <w:sz w:val="24"/>
            <w:szCs w:val="24"/>
          </w:rPr>
          <w:delText>I</w:delText>
        </w:r>
      </w:del>
      <w:r w:rsidR="00A85DC2">
        <w:rPr>
          <w:rFonts w:asciiTheme="majorHAnsi" w:hAnsiTheme="majorHAnsi" w:cstheme="majorHAnsi"/>
          <w:sz w:val="24"/>
          <w:szCs w:val="24"/>
        </w:rPr>
        <w:t xml:space="preserve">nfantile and maternal mortality have decreased from 106,4 to 52,0 per 1000 live births and the rate of tuberculosis cases has dropped by an estimated 32% overall. However, </w:t>
      </w:r>
      <w:commentRangeStart w:id="53"/>
      <w:del w:id="54" w:author="Chang Peter" w:date="2016-11-06T23:08:00Z">
        <w:r w:rsidR="00A85DC2" w:rsidDel="00500C05">
          <w:rPr>
            <w:rFonts w:asciiTheme="majorHAnsi" w:hAnsiTheme="majorHAnsi" w:cstheme="majorHAnsi"/>
            <w:sz w:val="24"/>
            <w:szCs w:val="24"/>
          </w:rPr>
          <w:delText>despite recent progress in the healthcare</w:delText>
        </w:r>
        <w:commentRangeEnd w:id="53"/>
        <w:r w:rsidR="00067C95" w:rsidDel="00500C05">
          <w:rPr>
            <w:rStyle w:val="CommentReference"/>
          </w:rPr>
          <w:commentReference w:id="53"/>
        </w:r>
        <w:r w:rsidR="00A85DC2" w:rsidDel="00500C05">
          <w:rPr>
            <w:rFonts w:asciiTheme="majorHAnsi" w:hAnsiTheme="majorHAnsi" w:cstheme="majorHAnsi"/>
            <w:sz w:val="24"/>
            <w:szCs w:val="24"/>
          </w:rPr>
          <w:delText>,</w:delText>
        </w:r>
      </w:del>
      <w:r w:rsidR="00A85DC2">
        <w:rPr>
          <w:rFonts w:asciiTheme="majorHAnsi" w:hAnsiTheme="majorHAnsi" w:cstheme="majorHAnsi"/>
          <w:sz w:val="24"/>
          <w:szCs w:val="24"/>
        </w:rPr>
        <w:t xml:space="preserve"> many Batwa communities don’t have access to this new system and the infantile mortality rate has yet to meet the proper quota for </w:t>
      </w:r>
      <w:r w:rsidR="00A85DC2">
        <w:rPr>
          <w:rFonts w:asciiTheme="majorHAnsi" w:hAnsiTheme="majorHAnsi" w:cstheme="majorHAnsi"/>
          <w:i/>
          <w:sz w:val="24"/>
          <w:szCs w:val="24"/>
        </w:rPr>
        <w:t xml:space="preserve">Millennium Development Goals 4-5, </w:t>
      </w:r>
      <w:r w:rsidR="00E22479">
        <w:rPr>
          <w:rFonts w:asciiTheme="majorHAnsi" w:hAnsiTheme="majorHAnsi" w:cstheme="majorHAnsi"/>
          <w:sz w:val="24"/>
          <w:szCs w:val="24"/>
        </w:rPr>
        <w:t>per</w:t>
      </w:r>
      <w:r w:rsidR="00A85DC2">
        <w:rPr>
          <w:rFonts w:asciiTheme="majorHAnsi" w:hAnsiTheme="majorHAnsi" w:cstheme="majorHAnsi"/>
          <w:sz w:val="24"/>
          <w:szCs w:val="24"/>
        </w:rPr>
        <w:t xml:space="preserve"> </w:t>
      </w:r>
      <w:r w:rsidR="00A85DC2" w:rsidRPr="00A85DC2">
        <w:rPr>
          <w:rFonts w:asciiTheme="majorHAnsi" w:hAnsiTheme="majorHAnsi" w:cstheme="majorHAnsi"/>
          <w:i/>
          <w:sz w:val="24"/>
          <w:szCs w:val="24"/>
        </w:rPr>
        <w:t>the United Nations Development Programme (UNDP)</w:t>
      </w:r>
      <w:del w:id="55" w:author="Emilie Qin" w:date="2016-11-03T20:56:00Z">
        <w:r w:rsidR="00A85DC2" w:rsidDel="00067C95">
          <w:rPr>
            <w:rFonts w:asciiTheme="majorHAnsi" w:hAnsiTheme="majorHAnsi" w:cstheme="majorHAnsi"/>
            <w:sz w:val="24"/>
            <w:szCs w:val="24"/>
          </w:rPr>
          <w:delText xml:space="preserve">, but </w:delText>
        </w:r>
        <w:r w:rsidR="00E22479" w:rsidDel="00067C95">
          <w:rPr>
            <w:rFonts w:asciiTheme="majorHAnsi" w:hAnsiTheme="majorHAnsi" w:cstheme="majorHAnsi"/>
            <w:sz w:val="24"/>
            <w:szCs w:val="24"/>
          </w:rPr>
          <w:delText>is steadily making good progress towards it</w:delText>
        </w:r>
      </w:del>
      <w:r w:rsidR="00E22479">
        <w:rPr>
          <w:rFonts w:asciiTheme="majorHAnsi" w:hAnsiTheme="majorHAnsi" w:cstheme="majorHAnsi"/>
          <w:sz w:val="24"/>
          <w:szCs w:val="24"/>
        </w:rPr>
        <w:t xml:space="preserve">. </w:t>
      </w:r>
      <w:r w:rsidR="008873EE">
        <w:rPr>
          <w:rFonts w:asciiTheme="majorHAnsi" w:hAnsiTheme="majorHAnsi" w:cstheme="majorHAnsi"/>
          <w:sz w:val="24"/>
          <w:szCs w:val="24"/>
        </w:rPr>
        <w:t xml:space="preserve">The lack in physicians and medical infrastructure remains a problematic, as the training of medical staff is insufficient to meet the population’s demand. </w:t>
      </w:r>
      <w:r w:rsidR="00E22479">
        <w:rPr>
          <w:rFonts w:asciiTheme="majorHAnsi" w:hAnsiTheme="majorHAnsi" w:cstheme="majorHAnsi"/>
          <w:sz w:val="24"/>
          <w:szCs w:val="24"/>
        </w:rPr>
        <w:t xml:space="preserve"> </w:t>
      </w:r>
    </w:p>
    <w:p w14:paraId="0B26E6B8" w14:textId="4AFDBDFA" w:rsidR="00E22479" w:rsidRDefault="00E22479">
      <w:pPr>
        <w:spacing w:before="240" w:line="240" w:lineRule="auto"/>
        <w:ind w:firstLine="720"/>
        <w:jc w:val="both"/>
        <w:rPr>
          <w:rFonts w:asciiTheme="majorHAnsi" w:hAnsiTheme="majorHAnsi" w:cstheme="majorHAnsi"/>
          <w:sz w:val="24"/>
          <w:szCs w:val="24"/>
        </w:rPr>
        <w:pPrChange w:id="56" w:author="Chang Peter" w:date="2016-11-09T19:39:00Z">
          <w:pPr>
            <w:spacing w:line="240" w:lineRule="auto"/>
            <w:jc w:val="both"/>
          </w:pPr>
        </w:pPrChange>
      </w:pPr>
      <w:commentRangeStart w:id="57"/>
      <w:r>
        <w:rPr>
          <w:rFonts w:asciiTheme="majorHAnsi" w:hAnsiTheme="majorHAnsi" w:cstheme="majorHAnsi"/>
          <w:sz w:val="24"/>
          <w:szCs w:val="24"/>
        </w:rPr>
        <w:t>In the Republic of Rwanda, the Batwa minori</w:t>
      </w:r>
      <w:r w:rsidR="005065B7">
        <w:rPr>
          <w:rFonts w:asciiTheme="majorHAnsi" w:hAnsiTheme="majorHAnsi" w:cstheme="majorHAnsi"/>
          <w:sz w:val="24"/>
          <w:szCs w:val="24"/>
        </w:rPr>
        <w:t>ty, which numbers around 30,000</w:t>
      </w:r>
      <w:r>
        <w:rPr>
          <w:rFonts w:asciiTheme="majorHAnsi" w:hAnsiTheme="majorHAnsi" w:cstheme="majorHAnsi"/>
          <w:sz w:val="24"/>
          <w:szCs w:val="24"/>
        </w:rPr>
        <w:t xml:space="preserve">, is </w:t>
      </w:r>
      <w:ins w:id="58" w:author="Chang Peter" w:date="2016-11-09T19:38:00Z">
        <w:r w:rsidR="00331173">
          <w:rPr>
            <w:rFonts w:asciiTheme="majorHAnsi" w:hAnsiTheme="majorHAnsi" w:cstheme="majorHAnsi"/>
            <w:sz w:val="24"/>
            <w:szCs w:val="24"/>
          </w:rPr>
          <w:t xml:space="preserve">subject to strong </w:t>
        </w:r>
      </w:ins>
      <w:ins w:id="59" w:author="Chang Peter" w:date="2016-11-09T19:39:00Z">
        <w:r w:rsidR="00331173">
          <w:rPr>
            <w:rFonts w:asciiTheme="majorHAnsi" w:hAnsiTheme="majorHAnsi" w:cstheme="majorHAnsi"/>
            <w:sz w:val="24"/>
            <w:szCs w:val="24"/>
          </w:rPr>
          <w:t>racism and considered</w:t>
        </w:r>
      </w:ins>
      <w:ins w:id="60" w:author="Chang Peter" w:date="2016-11-09T19:40:00Z">
        <w:r w:rsidR="00331173">
          <w:rPr>
            <w:rFonts w:asciiTheme="majorHAnsi" w:hAnsiTheme="majorHAnsi" w:cstheme="majorHAnsi"/>
            <w:sz w:val="24"/>
            <w:szCs w:val="24"/>
          </w:rPr>
          <w:t xml:space="preserve"> </w:t>
        </w:r>
      </w:ins>
      <w:ins w:id="61" w:author="Chang Peter" w:date="2016-11-09T19:39:00Z">
        <w:r w:rsidR="00331173">
          <w:rPr>
            <w:rFonts w:asciiTheme="majorHAnsi" w:hAnsiTheme="majorHAnsi" w:cstheme="majorHAnsi"/>
            <w:sz w:val="24"/>
            <w:szCs w:val="24"/>
          </w:rPr>
          <w:t>(by other ethnicities) inferior beings</w:t>
        </w:r>
      </w:ins>
      <w:ins w:id="62" w:author="Chang Peter" w:date="2016-11-06T22:43:00Z">
        <w:r w:rsidR="00E51AAD">
          <w:rPr>
            <w:rFonts w:asciiTheme="majorHAnsi" w:hAnsiTheme="majorHAnsi" w:cstheme="majorHAnsi"/>
            <w:sz w:val="24"/>
            <w:szCs w:val="24"/>
          </w:rPr>
          <w:t xml:space="preserve">, which is false, </w:t>
        </w:r>
      </w:ins>
      <w:ins w:id="63" w:author="Chang Peter" w:date="2016-11-06T22:47:00Z">
        <w:r w:rsidR="00E51AAD">
          <w:rPr>
            <w:rFonts w:asciiTheme="majorHAnsi" w:hAnsiTheme="majorHAnsi" w:cstheme="majorHAnsi"/>
            <w:sz w:val="24"/>
            <w:szCs w:val="24"/>
          </w:rPr>
          <w:t>per</w:t>
        </w:r>
      </w:ins>
      <w:ins w:id="64" w:author="Chang Peter" w:date="2016-11-06T22:43:00Z">
        <w:r w:rsidR="00E51AAD">
          <w:rPr>
            <w:rFonts w:asciiTheme="majorHAnsi" w:hAnsiTheme="majorHAnsi" w:cstheme="majorHAnsi"/>
            <w:sz w:val="24"/>
            <w:szCs w:val="24"/>
          </w:rPr>
          <w:t xml:space="preserve"> a report by journalist </w:t>
        </w:r>
      </w:ins>
      <w:ins w:id="65" w:author="Chang Peter" w:date="2016-11-06T22:44:00Z">
        <w:r w:rsidR="00E51AAD">
          <w:rPr>
            <w:rFonts w:asciiTheme="majorHAnsi" w:hAnsiTheme="majorHAnsi" w:cstheme="majorHAnsi"/>
            <w:sz w:val="24"/>
            <w:szCs w:val="24"/>
          </w:rPr>
          <w:t xml:space="preserve">Nick Ashdown </w:t>
        </w:r>
      </w:ins>
      <w:ins w:id="66" w:author="Chang Peter" w:date="2016-11-06T22:45:00Z">
        <w:r w:rsidR="00E51AAD">
          <w:rPr>
            <w:rFonts w:asciiTheme="majorHAnsi" w:hAnsiTheme="majorHAnsi" w:cstheme="majorHAnsi"/>
            <w:sz w:val="24"/>
            <w:szCs w:val="24"/>
          </w:rPr>
          <w:t xml:space="preserve">that </w:t>
        </w:r>
      </w:ins>
      <w:ins w:id="67" w:author="Chang Peter" w:date="2016-11-06T22:44:00Z">
        <w:r w:rsidR="00E51AAD">
          <w:rPr>
            <w:rFonts w:asciiTheme="majorHAnsi" w:hAnsiTheme="majorHAnsi" w:cstheme="majorHAnsi"/>
            <w:sz w:val="24"/>
            <w:szCs w:val="24"/>
          </w:rPr>
          <w:t>clearly stated</w:t>
        </w:r>
      </w:ins>
      <w:ins w:id="68" w:author="Chang Peter" w:date="2016-11-06T22:47:00Z">
        <w:r w:rsidR="00E51AAD">
          <w:rPr>
            <w:rFonts w:asciiTheme="majorHAnsi" w:hAnsiTheme="majorHAnsi" w:cstheme="majorHAnsi"/>
            <w:sz w:val="24"/>
            <w:szCs w:val="24"/>
          </w:rPr>
          <w:t xml:space="preserve"> that the Batwa are </w:t>
        </w:r>
      </w:ins>
      <w:ins w:id="69" w:author="Chang Peter" w:date="2016-11-06T22:48:00Z">
        <w:r w:rsidR="00E51AAD">
          <w:rPr>
            <w:rFonts w:asciiTheme="majorHAnsi" w:hAnsiTheme="majorHAnsi" w:cstheme="majorHAnsi"/>
            <w:sz w:val="24"/>
            <w:szCs w:val="24"/>
          </w:rPr>
          <w:t>dignified, intelligent and witty people</w:t>
        </w:r>
      </w:ins>
      <w:del w:id="70" w:author="Chang Peter" w:date="2016-11-06T22:42:00Z">
        <w:r w:rsidDel="00E51AAD">
          <w:rPr>
            <w:rFonts w:asciiTheme="majorHAnsi" w:hAnsiTheme="majorHAnsi" w:cstheme="majorHAnsi"/>
            <w:sz w:val="24"/>
            <w:szCs w:val="24"/>
          </w:rPr>
          <w:delText>considered uncivilized and ignorant</w:delText>
        </w:r>
      </w:del>
      <w:r>
        <w:rPr>
          <w:rFonts w:asciiTheme="majorHAnsi" w:hAnsiTheme="majorHAnsi" w:cstheme="majorHAnsi"/>
          <w:sz w:val="24"/>
          <w:szCs w:val="24"/>
        </w:rPr>
        <w:t xml:space="preserve">. </w:t>
      </w:r>
      <w:commentRangeEnd w:id="57"/>
      <w:r w:rsidR="00067C95">
        <w:rPr>
          <w:rStyle w:val="CommentReference"/>
        </w:rPr>
        <w:commentReference w:id="57"/>
      </w:r>
      <w:r>
        <w:rPr>
          <w:rFonts w:asciiTheme="majorHAnsi" w:hAnsiTheme="majorHAnsi" w:cstheme="majorHAnsi"/>
          <w:sz w:val="24"/>
          <w:szCs w:val="24"/>
        </w:rPr>
        <w:t>They are subject to discrimination, ethnic prejudice and general exclusion from</w:t>
      </w:r>
      <w:r w:rsidR="0065565B">
        <w:rPr>
          <w:rFonts w:asciiTheme="majorHAnsi" w:hAnsiTheme="majorHAnsi" w:cstheme="majorHAnsi"/>
          <w:sz w:val="24"/>
          <w:szCs w:val="24"/>
        </w:rPr>
        <w:t xml:space="preserve"> the society</w:t>
      </w:r>
      <w:r w:rsidR="004E3A7E">
        <w:rPr>
          <w:rFonts w:asciiTheme="majorHAnsi" w:hAnsiTheme="majorHAnsi" w:cstheme="majorHAnsi"/>
          <w:sz w:val="24"/>
          <w:szCs w:val="24"/>
        </w:rPr>
        <w:t xml:space="preserve"> </w:t>
      </w:r>
      <w:r w:rsidR="004E3A7E">
        <w:rPr>
          <w:rFonts w:asciiTheme="majorHAnsi" w:hAnsiTheme="majorHAnsi" w:cstheme="majorHAnsi"/>
          <w:sz w:val="24"/>
          <w:szCs w:val="24"/>
        </w:rPr>
        <w:lastRenderedPageBreak/>
        <w:t>and thus, prompt to develop mental illness</w:t>
      </w:r>
      <w:r w:rsidR="0065565B">
        <w:rPr>
          <w:rFonts w:asciiTheme="majorHAnsi" w:hAnsiTheme="majorHAnsi" w:cstheme="majorHAnsi"/>
          <w:sz w:val="24"/>
          <w:szCs w:val="24"/>
        </w:rPr>
        <w:t xml:space="preserve">. In regards to animosity between different ethic groups, the government of Rwanda enacted </w:t>
      </w:r>
      <w:r w:rsidR="0065565B">
        <w:rPr>
          <w:rFonts w:asciiTheme="majorHAnsi" w:hAnsiTheme="majorHAnsi" w:cstheme="majorHAnsi"/>
          <w:i/>
          <w:sz w:val="24"/>
          <w:szCs w:val="24"/>
        </w:rPr>
        <w:t>Law Number 47/</w:t>
      </w:r>
      <w:r w:rsidR="004E3A7E">
        <w:rPr>
          <w:rFonts w:asciiTheme="majorHAnsi" w:hAnsiTheme="majorHAnsi" w:cstheme="majorHAnsi"/>
          <w:i/>
          <w:sz w:val="24"/>
          <w:szCs w:val="24"/>
        </w:rPr>
        <w:t xml:space="preserve">2001 on Prevention, Suppression and Punishment of the Crime of Discrimination and Sectarianism </w:t>
      </w:r>
      <w:r w:rsidR="004E3A7E">
        <w:rPr>
          <w:rFonts w:asciiTheme="majorHAnsi" w:hAnsiTheme="majorHAnsi" w:cstheme="majorHAnsi"/>
          <w:sz w:val="24"/>
          <w:szCs w:val="24"/>
        </w:rPr>
        <w:t xml:space="preserve">or the </w:t>
      </w:r>
      <w:r w:rsidR="004E3A7E">
        <w:rPr>
          <w:rFonts w:asciiTheme="majorHAnsi" w:hAnsiTheme="majorHAnsi" w:cstheme="majorHAnsi"/>
          <w:i/>
          <w:sz w:val="24"/>
          <w:szCs w:val="24"/>
        </w:rPr>
        <w:t>Divisionism Law</w:t>
      </w:r>
      <w:r w:rsidR="004E3A7E">
        <w:rPr>
          <w:rFonts w:asciiTheme="majorHAnsi" w:hAnsiTheme="majorHAnsi" w:cstheme="majorHAnsi"/>
          <w:sz w:val="24"/>
          <w:szCs w:val="24"/>
        </w:rPr>
        <w:t xml:space="preserve"> in 1996</w:t>
      </w:r>
      <w:del w:id="71" w:author="Emilie Qin" w:date="2016-11-03T20:58:00Z">
        <w:r w:rsidR="004E3A7E" w:rsidDel="00067C95">
          <w:rPr>
            <w:rFonts w:asciiTheme="majorHAnsi" w:hAnsiTheme="majorHAnsi" w:cstheme="majorHAnsi"/>
            <w:sz w:val="24"/>
            <w:szCs w:val="24"/>
          </w:rPr>
          <w:delText>, that</w:delText>
        </w:r>
      </w:del>
      <w:r w:rsidR="004E3A7E">
        <w:rPr>
          <w:rFonts w:asciiTheme="majorHAnsi" w:hAnsiTheme="majorHAnsi" w:cstheme="majorHAnsi"/>
          <w:sz w:val="24"/>
          <w:szCs w:val="24"/>
        </w:rPr>
        <w:t xml:space="preserve"> ban</w:t>
      </w:r>
      <w:ins w:id="72" w:author="Emilie Qin" w:date="2016-11-03T20:58:00Z">
        <w:r w:rsidR="00067C95">
          <w:rPr>
            <w:rFonts w:asciiTheme="majorHAnsi" w:hAnsiTheme="majorHAnsi" w:cstheme="majorHAnsi"/>
            <w:sz w:val="24"/>
            <w:szCs w:val="24"/>
          </w:rPr>
          <w:t>ning</w:t>
        </w:r>
      </w:ins>
      <w:del w:id="73" w:author="Emilie Qin" w:date="2016-11-03T20:58:00Z">
        <w:r w:rsidR="004E3A7E" w:rsidDel="00067C95">
          <w:rPr>
            <w:rFonts w:asciiTheme="majorHAnsi" w:hAnsiTheme="majorHAnsi" w:cstheme="majorHAnsi"/>
            <w:sz w:val="24"/>
            <w:szCs w:val="24"/>
          </w:rPr>
          <w:delText>s</w:delText>
        </w:r>
      </w:del>
      <w:r w:rsidR="004E3A7E">
        <w:rPr>
          <w:rFonts w:asciiTheme="majorHAnsi" w:hAnsiTheme="majorHAnsi" w:cstheme="majorHAnsi"/>
          <w:sz w:val="24"/>
          <w:szCs w:val="24"/>
        </w:rPr>
        <w:t xml:space="preserve"> identification by ethnicity to prevent further discrimination and racism between Rwandese of the same nation. However, this well-intentioned policy also prevented the government from directly confronting the </w:t>
      </w:r>
      <w:del w:id="74" w:author="Chang Peter" w:date="2016-11-06T23:09:00Z">
        <w:r w:rsidR="004E3A7E" w:rsidDel="00500C05">
          <w:rPr>
            <w:rFonts w:asciiTheme="majorHAnsi" w:hAnsiTheme="majorHAnsi" w:cstheme="majorHAnsi"/>
            <w:sz w:val="24"/>
            <w:szCs w:val="24"/>
          </w:rPr>
          <w:delText>Indigenes</w:delText>
        </w:r>
      </w:del>
      <w:ins w:id="75" w:author="Chang Peter" w:date="2016-11-06T23:09:00Z">
        <w:r w:rsidR="00500C05">
          <w:rPr>
            <w:rFonts w:asciiTheme="majorHAnsi" w:hAnsiTheme="majorHAnsi" w:cstheme="majorHAnsi"/>
            <w:sz w:val="24"/>
            <w:szCs w:val="24"/>
          </w:rPr>
          <w:t>Indigenes</w:t>
        </w:r>
      </w:ins>
      <w:r w:rsidR="004E3A7E">
        <w:rPr>
          <w:rFonts w:asciiTheme="majorHAnsi" w:hAnsiTheme="majorHAnsi" w:cstheme="majorHAnsi"/>
          <w:sz w:val="24"/>
          <w:szCs w:val="24"/>
        </w:rPr>
        <w:t xml:space="preserve">’ distinct problems such as land rights and </w:t>
      </w:r>
      <w:r w:rsidR="008434C7">
        <w:rPr>
          <w:rFonts w:asciiTheme="majorHAnsi" w:hAnsiTheme="majorHAnsi" w:cstheme="majorHAnsi"/>
          <w:sz w:val="24"/>
          <w:szCs w:val="24"/>
        </w:rPr>
        <w:t xml:space="preserve">living standards. Nonetheless, the </w:t>
      </w:r>
      <w:r w:rsidR="008434C7">
        <w:rPr>
          <w:rFonts w:asciiTheme="majorHAnsi" w:hAnsiTheme="majorHAnsi" w:cstheme="majorHAnsi"/>
          <w:i/>
          <w:sz w:val="24"/>
          <w:szCs w:val="24"/>
        </w:rPr>
        <w:t xml:space="preserve">African Commission’s working group on Indigenous People/Communities </w:t>
      </w:r>
      <w:r w:rsidR="008434C7">
        <w:rPr>
          <w:rFonts w:asciiTheme="majorHAnsi" w:hAnsiTheme="majorHAnsi" w:cstheme="majorHAnsi"/>
          <w:sz w:val="24"/>
          <w:szCs w:val="24"/>
        </w:rPr>
        <w:t xml:space="preserve">reports that the government </w:t>
      </w:r>
      <w:r w:rsidR="008873EE">
        <w:rPr>
          <w:rFonts w:asciiTheme="majorHAnsi" w:hAnsiTheme="majorHAnsi" w:cstheme="majorHAnsi"/>
          <w:sz w:val="24"/>
          <w:szCs w:val="24"/>
        </w:rPr>
        <w:t xml:space="preserve">has already adopted a series of measures to improve living conditions and integration in the society. </w:t>
      </w:r>
    </w:p>
    <w:p w14:paraId="67C0056A" w14:textId="61512F05" w:rsidR="0007545F" w:rsidRDefault="004E3A7E">
      <w:pPr>
        <w:spacing w:line="240" w:lineRule="auto"/>
        <w:ind w:firstLine="720"/>
        <w:jc w:val="both"/>
        <w:rPr>
          <w:rFonts w:asciiTheme="majorHAnsi" w:hAnsiTheme="majorHAnsi" w:cstheme="majorHAnsi"/>
          <w:sz w:val="24"/>
          <w:szCs w:val="24"/>
        </w:rPr>
        <w:pPrChange w:id="76" w:author="Chang Peter" w:date="2016-11-06T23:04:00Z">
          <w:pPr>
            <w:spacing w:line="240" w:lineRule="auto"/>
            <w:jc w:val="both"/>
          </w:pPr>
        </w:pPrChange>
      </w:pPr>
      <w:r>
        <w:rPr>
          <w:rFonts w:asciiTheme="majorHAnsi" w:hAnsiTheme="majorHAnsi" w:cstheme="majorHAnsi"/>
          <w:sz w:val="24"/>
          <w:szCs w:val="24"/>
        </w:rPr>
        <w:t>As</w:t>
      </w:r>
      <w:ins w:id="77" w:author="Chang Peter" w:date="2016-11-06T22:04:00Z">
        <w:r w:rsidR="009F4DB7">
          <w:rPr>
            <w:rFonts w:asciiTheme="majorHAnsi" w:hAnsiTheme="majorHAnsi" w:cstheme="majorHAnsi"/>
            <w:sz w:val="24"/>
            <w:szCs w:val="24"/>
          </w:rPr>
          <w:t xml:space="preserve"> a solution</w:t>
        </w:r>
      </w:ins>
      <w:del w:id="78" w:author="Chang Peter" w:date="2016-11-06T22:04:00Z">
        <w:r w:rsidDel="009F4DB7">
          <w:rPr>
            <w:rFonts w:asciiTheme="majorHAnsi" w:hAnsiTheme="majorHAnsi" w:cstheme="majorHAnsi"/>
            <w:sz w:val="24"/>
            <w:szCs w:val="24"/>
          </w:rPr>
          <w:delText xml:space="preserve"> such</w:delText>
        </w:r>
      </w:del>
      <w:r>
        <w:rPr>
          <w:rFonts w:asciiTheme="majorHAnsi" w:hAnsiTheme="majorHAnsi" w:cstheme="majorHAnsi"/>
          <w:sz w:val="24"/>
          <w:szCs w:val="24"/>
        </w:rPr>
        <w:t xml:space="preserve">, the Republic of Rwanda appeals other member </w:t>
      </w:r>
      <w:ins w:id="79" w:author="Chang Peter" w:date="2016-11-06T22:04:00Z">
        <w:r w:rsidR="009F4DB7">
          <w:rPr>
            <w:rFonts w:asciiTheme="majorHAnsi" w:hAnsiTheme="majorHAnsi" w:cstheme="majorHAnsi"/>
            <w:sz w:val="24"/>
            <w:szCs w:val="24"/>
          </w:rPr>
          <w:t>states to create an international fund to allow the poorest communities in the world</w:t>
        </w:r>
      </w:ins>
      <w:ins w:id="80" w:author="Chang Peter" w:date="2016-11-06T22:05:00Z">
        <w:r w:rsidR="009F4DB7">
          <w:rPr>
            <w:rFonts w:asciiTheme="majorHAnsi" w:hAnsiTheme="majorHAnsi" w:cstheme="majorHAnsi"/>
            <w:sz w:val="24"/>
            <w:szCs w:val="24"/>
          </w:rPr>
          <w:t xml:space="preserve">, among which </w:t>
        </w:r>
      </w:ins>
      <w:ins w:id="81" w:author="Chang Peter" w:date="2016-11-06T22:06:00Z">
        <w:r w:rsidR="009F4DB7">
          <w:rPr>
            <w:rFonts w:asciiTheme="majorHAnsi" w:hAnsiTheme="majorHAnsi" w:cstheme="majorHAnsi"/>
            <w:sz w:val="24"/>
            <w:szCs w:val="24"/>
          </w:rPr>
          <w:t xml:space="preserve">figure </w:t>
        </w:r>
      </w:ins>
      <w:ins w:id="82" w:author="Chang Peter" w:date="2016-11-06T22:05:00Z">
        <w:r w:rsidR="009F4DB7">
          <w:rPr>
            <w:rFonts w:asciiTheme="majorHAnsi" w:hAnsiTheme="majorHAnsi" w:cstheme="majorHAnsi"/>
            <w:sz w:val="24"/>
            <w:szCs w:val="24"/>
          </w:rPr>
          <w:t>indigenous people and historically marginalized populations</w:t>
        </w:r>
      </w:ins>
      <w:ins w:id="83" w:author="Chang Peter" w:date="2016-11-06T22:06:00Z">
        <w:r w:rsidR="009F4DB7">
          <w:rPr>
            <w:rFonts w:asciiTheme="majorHAnsi" w:hAnsiTheme="majorHAnsi" w:cstheme="majorHAnsi"/>
            <w:sz w:val="24"/>
            <w:szCs w:val="24"/>
          </w:rPr>
          <w:t>, to have free access to medical treatment. R</w:t>
        </w:r>
      </w:ins>
      <w:ins w:id="84" w:author="Chang Peter" w:date="2016-11-06T22:07:00Z">
        <w:r w:rsidR="009F4DB7">
          <w:rPr>
            <w:rFonts w:asciiTheme="majorHAnsi" w:hAnsiTheme="majorHAnsi" w:cstheme="majorHAnsi"/>
            <w:sz w:val="24"/>
            <w:szCs w:val="24"/>
          </w:rPr>
          <w:t xml:space="preserve">wanda also proposes an intensification of expertise sharing between industrialised countries to </w:t>
        </w:r>
      </w:ins>
      <w:ins w:id="85" w:author="Chang Peter" w:date="2016-11-06T22:08:00Z">
        <w:r w:rsidR="009F4DB7">
          <w:rPr>
            <w:rFonts w:asciiTheme="majorHAnsi" w:hAnsiTheme="majorHAnsi" w:cstheme="majorHAnsi"/>
            <w:sz w:val="24"/>
            <w:szCs w:val="24"/>
          </w:rPr>
          <w:t>emerging countries, becau</w:t>
        </w:r>
        <w:r w:rsidR="00F46327">
          <w:rPr>
            <w:rFonts w:asciiTheme="majorHAnsi" w:hAnsiTheme="majorHAnsi" w:cstheme="majorHAnsi"/>
            <w:sz w:val="24"/>
            <w:szCs w:val="24"/>
          </w:rPr>
          <w:t>se health is an issue that</w:t>
        </w:r>
        <w:r w:rsidR="00331173">
          <w:rPr>
            <w:rFonts w:asciiTheme="majorHAnsi" w:hAnsiTheme="majorHAnsi" w:cstheme="majorHAnsi"/>
            <w:sz w:val="24"/>
            <w:szCs w:val="24"/>
          </w:rPr>
          <w:t xml:space="preserve"> concerns the whole of humanity</w:t>
        </w:r>
      </w:ins>
      <w:ins w:id="86" w:author="Chang Peter" w:date="2016-11-09T19:41:00Z">
        <w:r w:rsidR="00331173">
          <w:rPr>
            <w:rFonts w:asciiTheme="majorHAnsi" w:hAnsiTheme="majorHAnsi" w:cstheme="majorHAnsi"/>
            <w:sz w:val="24"/>
            <w:szCs w:val="24"/>
          </w:rPr>
          <w:t xml:space="preserve"> and must benefit everyone. </w:t>
        </w:r>
      </w:ins>
      <w:del w:id="87" w:author="Chang Peter" w:date="2016-11-06T22:04:00Z">
        <w:r w:rsidDel="009F4DB7">
          <w:rPr>
            <w:rFonts w:asciiTheme="majorHAnsi" w:hAnsiTheme="majorHAnsi" w:cstheme="majorHAnsi"/>
            <w:sz w:val="24"/>
            <w:szCs w:val="24"/>
          </w:rPr>
          <w:delText>states to adopt similar policies to Vision 2020 that will greatly improve the minorities’ access to proper heal</w:delText>
        </w:r>
        <w:r w:rsidR="002516F2" w:rsidDel="009F4DB7">
          <w:rPr>
            <w:rFonts w:asciiTheme="majorHAnsi" w:hAnsiTheme="majorHAnsi" w:cstheme="majorHAnsi"/>
            <w:sz w:val="24"/>
            <w:szCs w:val="24"/>
          </w:rPr>
          <w:delText>thcare and e</w:delText>
        </w:r>
        <w:r w:rsidDel="009F4DB7">
          <w:rPr>
            <w:rFonts w:asciiTheme="majorHAnsi" w:hAnsiTheme="majorHAnsi" w:cstheme="majorHAnsi"/>
            <w:sz w:val="24"/>
            <w:szCs w:val="24"/>
          </w:rPr>
          <w:delText xml:space="preserve">nsure general wellbeing of the population. </w:delText>
        </w:r>
      </w:del>
    </w:p>
    <w:p w14:paraId="2920DF52" w14:textId="1C915A12" w:rsidR="00E501E8" w:rsidRDefault="00E501E8">
      <w:pPr>
        <w:spacing w:line="240" w:lineRule="auto"/>
        <w:ind w:left="720"/>
        <w:jc w:val="center"/>
        <w:rPr>
          <w:rFonts w:asciiTheme="majorHAnsi" w:hAnsiTheme="majorHAnsi" w:cstheme="majorHAnsi"/>
          <w:b/>
          <w:sz w:val="24"/>
          <w:szCs w:val="24"/>
        </w:rPr>
        <w:pPrChange w:id="88" w:author="Chang Peter" w:date="2016-11-06T23:03:00Z">
          <w:pPr>
            <w:spacing w:line="240" w:lineRule="auto"/>
            <w:jc w:val="center"/>
          </w:pPr>
        </w:pPrChange>
      </w:pPr>
      <w:r>
        <w:rPr>
          <w:rFonts w:asciiTheme="majorHAnsi" w:hAnsiTheme="majorHAnsi" w:cstheme="majorHAnsi"/>
          <w:b/>
          <w:sz w:val="24"/>
          <w:szCs w:val="24"/>
        </w:rPr>
        <w:t>Topic II: Indigenous Land Rights, Climate Change impacts and Environment Protection of Resources</w:t>
      </w:r>
    </w:p>
    <w:p w14:paraId="01775F37" w14:textId="00390745" w:rsidR="002516F2" w:rsidRDefault="002475C2">
      <w:pPr>
        <w:spacing w:line="240" w:lineRule="auto"/>
        <w:ind w:firstLine="720"/>
        <w:jc w:val="both"/>
        <w:rPr>
          <w:rFonts w:asciiTheme="majorHAnsi" w:hAnsiTheme="majorHAnsi" w:cstheme="majorHAnsi"/>
          <w:sz w:val="24"/>
          <w:szCs w:val="24"/>
        </w:rPr>
        <w:pPrChange w:id="89" w:author="Chang Peter" w:date="2016-11-06T23:04:00Z">
          <w:pPr>
            <w:spacing w:line="240" w:lineRule="auto"/>
            <w:jc w:val="both"/>
          </w:pPr>
        </w:pPrChange>
      </w:pPr>
      <w:r>
        <w:rPr>
          <w:rFonts w:asciiTheme="majorHAnsi" w:hAnsiTheme="majorHAnsi" w:cstheme="majorHAnsi"/>
          <w:sz w:val="24"/>
          <w:szCs w:val="24"/>
        </w:rPr>
        <w:t>The loss of land and properties by the Batwa tribes because of industrialisation, establishment of national parks as well as widespread agriculture is common occurrence in Rwanda.</w:t>
      </w:r>
      <w:commentRangeStart w:id="90"/>
      <w:r>
        <w:rPr>
          <w:rFonts w:asciiTheme="majorHAnsi" w:hAnsiTheme="majorHAnsi" w:cstheme="majorHAnsi"/>
          <w:sz w:val="24"/>
          <w:szCs w:val="24"/>
        </w:rPr>
        <w:t xml:space="preserve"> </w:t>
      </w:r>
      <w:del w:id="91" w:author="Chang Peter" w:date="2016-11-06T22:10:00Z">
        <w:r w:rsidDel="00F46327">
          <w:rPr>
            <w:rFonts w:asciiTheme="majorHAnsi" w:hAnsiTheme="majorHAnsi" w:cstheme="majorHAnsi"/>
            <w:sz w:val="24"/>
            <w:szCs w:val="24"/>
          </w:rPr>
          <w:delText>Deforestation for economic and military purposes have threatened and almost eradicated indigenes’ ancestral lifestyle and destroyed their natural habitat and resources o</w:delText>
        </w:r>
        <w:r w:rsidR="005F2F1B" w:rsidDel="00F46327">
          <w:rPr>
            <w:rFonts w:asciiTheme="majorHAnsi" w:hAnsiTheme="majorHAnsi" w:cstheme="majorHAnsi"/>
            <w:sz w:val="24"/>
            <w:szCs w:val="24"/>
          </w:rPr>
          <w:delText xml:space="preserve">n which they depend on for survival, making them struggle more than ever to make ends meet. </w:delText>
        </w:r>
      </w:del>
      <w:del w:id="92" w:author="Emilie Qin" w:date="2016-11-03T21:00:00Z">
        <w:r w:rsidR="005F2F1B" w:rsidDel="00EA2C92">
          <w:rPr>
            <w:rFonts w:asciiTheme="majorHAnsi" w:hAnsiTheme="majorHAnsi" w:cstheme="majorHAnsi"/>
            <w:sz w:val="24"/>
            <w:szCs w:val="24"/>
          </w:rPr>
          <w:delText>Because they</w:delText>
        </w:r>
      </w:del>
      <w:ins w:id="93" w:author="Emilie Qin" w:date="2016-11-03T21:00:00Z">
        <w:del w:id="94" w:author="Chang Peter" w:date="2016-11-06T22:11:00Z">
          <w:r w:rsidR="00EA2C92" w:rsidDel="00F46327">
            <w:rPr>
              <w:rFonts w:asciiTheme="majorHAnsi" w:hAnsiTheme="majorHAnsi" w:cstheme="majorHAnsi"/>
              <w:sz w:val="24"/>
              <w:szCs w:val="24"/>
            </w:rPr>
            <w:delText>They</w:delText>
          </w:r>
        </w:del>
      </w:ins>
      <w:del w:id="95" w:author="Chang Peter" w:date="2016-11-06T22:11:00Z">
        <w:r w:rsidR="005F2F1B" w:rsidDel="00F46327">
          <w:rPr>
            <w:rFonts w:asciiTheme="majorHAnsi" w:hAnsiTheme="majorHAnsi" w:cstheme="majorHAnsi"/>
            <w:sz w:val="24"/>
            <w:szCs w:val="24"/>
          </w:rPr>
          <w:delText xml:space="preserve"> used to live in forests and have been now chased to plain areas, they make a living out of artisanal work, mostly pottery, hence do not rely much o</w:delText>
        </w:r>
        <w:r w:rsidR="00727184" w:rsidDel="00F46327">
          <w:rPr>
            <w:rFonts w:asciiTheme="majorHAnsi" w:hAnsiTheme="majorHAnsi" w:cstheme="majorHAnsi"/>
            <w:sz w:val="24"/>
            <w:szCs w:val="24"/>
          </w:rPr>
          <w:delText>n nature and natural resources</w:delText>
        </w:r>
        <w:commentRangeEnd w:id="90"/>
        <w:r w:rsidR="00EA2C92" w:rsidDel="00F46327">
          <w:rPr>
            <w:rStyle w:val="CommentReference"/>
          </w:rPr>
          <w:commentReference w:id="90"/>
        </w:r>
        <w:r w:rsidR="00727184" w:rsidDel="00F46327">
          <w:rPr>
            <w:rFonts w:asciiTheme="majorHAnsi" w:hAnsiTheme="majorHAnsi" w:cstheme="majorHAnsi"/>
            <w:sz w:val="24"/>
            <w:szCs w:val="24"/>
          </w:rPr>
          <w:delText xml:space="preserve">. </w:delText>
        </w:r>
      </w:del>
      <w:del w:id="96" w:author="Emilie Qin" w:date="2016-11-03T21:02:00Z">
        <w:r w:rsidR="00727184" w:rsidDel="00EA2C92">
          <w:rPr>
            <w:rFonts w:asciiTheme="majorHAnsi" w:hAnsiTheme="majorHAnsi" w:cstheme="majorHAnsi"/>
            <w:sz w:val="24"/>
            <w:szCs w:val="24"/>
          </w:rPr>
          <w:delText>As they are now</w:delText>
        </w:r>
      </w:del>
      <w:ins w:id="97" w:author="Emilie Qin" w:date="2016-11-03T21:02:00Z">
        <w:del w:id="98" w:author="Chang Peter" w:date="2016-11-06T22:11:00Z">
          <w:r w:rsidR="00EA2C92" w:rsidDel="00F46327">
            <w:rPr>
              <w:rFonts w:asciiTheme="majorHAnsi" w:hAnsiTheme="majorHAnsi" w:cstheme="majorHAnsi"/>
              <w:sz w:val="24"/>
              <w:szCs w:val="24"/>
            </w:rPr>
            <w:delText>At the present moment</w:delText>
          </w:r>
        </w:del>
      </w:ins>
      <w:ins w:id="99" w:author="Chang Peter" w:date="2016-11-06T22:11:00Z">
        <w:r w:rsidR="00F46327">
          <w:rPr>
            <w:rFonts w:asciiTheme="majorHAnsi" w:hAnsiTheme="majorHAnsi" w:cstheme="majorHAnsi"/>
            <w:sz w:val="24"/>
            <w:szCs w:val="24"/>
          </w:rPr>
          <w:t>Right now</w:t>
        </w:r>
      </w:ins>
      <w:r w:rsidR="00727184">
        <w:rPr>
          <w:rFonts w:asciiTheme="majorHAnsi" w:hAnsiTheme="majorHAnsi" w:cstheme="majorHAnsi"/>
          <w:sz w:val="24"/>
          <w:szCs w:val="24"/>
        </w:rPr>
        <w:t xml:space="preserve">, the Batwa people are not as affected by climate change as they would be, being they still living in the forest. </w:t>
      </w:r>
      <w:commentRangeStart w:id="100"/>
      <w:r w:rsidR="00727184">
        <w:rPr>
          <w:rFonts w:asciiTheme="majorHAnsi" w:hAnsiTheme="majorHAnsi" w:cstheme="majorHAnsi"/>
          <w:sz w:val="24"/>
          <w:szCs w:val="24"/>
        </w:rPr>
        <w:t xml:space="preserve">However, the </w:t>
      </w:r>
      <w:ins w:id="101" w:author="Chang Peter" w:date="2016-11-06T22:12:00Z">
        <w:r w:rsidR="00F46327">
          <w:rPr>
            <w:rFonts w:asciiTheme="majorHAnsi" w:hAnsiTheme="majorHAnsi" w:cstheme="majorHAnsi"/>
            <w:sz w:val="24"/>
            <w:szCs w:val="24"/>
          </w:rPr>
          <w:t xml:space="preserve">Republic of Rwanda refuses to recognize their status of being indigenous people to maintain national unity and to prevent all further attempt of genocides. </w:t>
        </w:r>
      </w:ins>
      <w:del w:id="102" w:author="Chang Peter" w:date="2016-11-06T22:12:00Z">
        <w:r w:rsidR="00727184" w:rsidDel="00F46327">
          <w:rPr>
            <w:rFonts w:asciiTheme="majorHAnsi" w:hAnsiTheme="majorHAnsi" w:cstheme="majorHAnsi"/>
            <w:sz w:val="24"/>
            <w:szCs w:val="24"/>
          </w:rPr>
          <w:delText>current Republic of Rwanda is unable to make amendment for the lands taken away from i</w:delText>
        </w:r>
        <w:r w:rsidR="008434C7" w:rsidDel="00F46327">
          <w:rPr>
            <w:rFonts w:asciiTheme="majorHAnsi" w:hAnsiTheme="majorHAnsi" w:cstheme="majorHAnsi"/>
            <w:sz w:val="24"/>
            <w:szCs w:val="24"/>
          </w:rPr>
          <w:delText>ndigenous communities and</w:delText>
        </w:r>
        <w:r w:rsidR="00727184" w:rsidDel="00F46327">
          <w:rPr>
            <w:rFonts w:asciiTheme="majorHAnsi" w:hAnsiTheme="majorHAnsi" w:cstheme="majorHAnsi"/>
            <w:sz w:val="24"/>
            <w:szCs w:val="24"/>
          </w:rPr>
          <w:delText xml:space="preserve"> </w:delText>
        </w:r>
        <w:r w:rsidR="008434C7" w:rsidDel="00F46327">
          <w:rPr>
            <w:rFonts w:asciiTheme="majorHAnsi" w:hAnsiTheme="majorHAnsi" w:cstheme="majorHAnsi"/>
            <w:sz w:val="24"/>
            <w:szCs w:val="24"/>
          </w:rPr>
          <w:delText>recognize their</w:delText>
        </w:r>
        <w:r w:rsidR="002516F2" w:rsidDel="00F46327">
          <w:rPr>
            <w:rFonts w:asciiTheme="majorHAnsi" w:hAnsiTheme="majorHAnsi" w:cstheme="majorHAnsi"/>
            <w:sz w:val="24"/>
            <w:szCs w:val="24"/>
          </w:rPr>
          <w:delText xml:space="preserve"> distinct identity.</w:delText>
        </w:r>
        <w:commentRangeEnd w:id="100"/>
        <w:r w:rsidR="00EA2C92" w:rsidDel="00F46327">
          <w:rPr>
            <w:rStyle w:val="CommentReference"/>
          </w:rPr>
          <w:commentReference w:id="100"/>
        </w:r>
        <w:r w:rsidR="002516F2" w:rsidDel="00F46327">
          <w:rPr>
            <w:rFonts w:asciiTheme="majorHAnsi" w:hAnsiTheme="majorHAnsi" w:cstheme="majorHAnsi"/>
            <w:sz w:val="24"/>
            <w:szCs w:val="24"/>
          </w:rPr>
          <w:delText xml:space="preserve"> </w:delText>
        </w:r>
      </w:del>
      <w:del w:id="103" w:author="Emilie Qin" w:date="2016-11-03T21:02:00Z">
        <w:r w:rsidR="002516F2" w:rsidDel="00EA2C92">
          <w:rPr>
            <w:rFonts w:asciiTheme="majorHAnsi" w:hAnsiTheme="majorHAnsi" w:cstheme="majorHAnsi"/>
            <w:sz w:val="24"/>
            <w:szCs w:val="24"/>
          </w:rPr>
          <w:delText xml:space="preserve">Because </w:delText>
        </w:r>
      </w:del>
      <w:ins w:id="104" w:author="Emilie Qin" w:date="2016-11-03T21:02:00Z">
        <w:r w:rsidR="00EA2C92">
          <w:rPr>
            <w:rFonts w:asciiTheme="majorHAnsi" w:hAnsiTheme="majorHAnsi" w:cstheme="majorHAnsi"/>
            <w:sz w:val="24"/>
            <w:szCs w:val="24"/>
          </w:rPr>
          <w:t xml:space="preserve">Since </w:t>
        </w:r>
      </w:ins>
      <w:r w:rsidR="002516F2">
        <w:rPr>
          <w:rFonts w:asciiTheme="majorHAnsi" w:hAnsiTheme="majorHAnsi" w:cstheme="majorHAnsi"/>
          <w:sz w:val="24"/>
          <w:szCs w:val="24"/>
        </w:rPr>
        <w:t>the 1994 genocides destroyed most of Rwanda’s pre-established economy, t</w:t>
      </w:r>
      <w:r w:rsidR="008434C7">
        <w:rPr>
          <w:rFonts w:asciiTheme="majorHAnsi" w:hAnsiTheme="majorHAnsi" w:cstheme="majorHAnsi"/>
          <w:sz w:val="24"/>
          <w:szCs w:val="24"/>
        </w:rPr>
        <w:t>he recen</w:t>
      </w:r>
      <w:r w:rsidR="002516F2">
        <w:rPr>
          <w:rFonts w:asciiTheme="majorHAnsi" w:hAnsiTheme="majorHAnsi" w:cstheme="majorHAnsi"/>
          <w:sz w:val="24"/>
          <w:szCs w:val="24"/>
        </w:rPr>
        <w:t>t</w:t>
      </w:r>
      <w:r w:rsidR="008434C7">
        <w:rPr>
          <w:rFonts w:asciiTheme="majorHAnsi" w:hAnsiTheme="majorHAnsi" w:cstheme="majorHAnsi"/>
          <w:sz w:val="24"/>
          <w:szCs w:val="24"/>
        </w:rPr>
        <w:t xml:space="preserve"> development of the State prevents the redistribution of land right to the tribes</w:t>
      </w:r>
      <w:ins w:id="105" w:author="Emilie Qin" w:date="2016-11-03T21:03:00Z">
        <w:r w:rsidR="00EA2C92">
          <w:rPr>
            <w:rFonts w:asciiTheme="majorHAnsi" w:hAnsiTheme="majorHAnsi" w:cstheme="majorHAnsi"/>
            <w:sz w:val="24"/>
            <w:szCs w:val="24"/>
          </w:rPr>
          <w:t>.</w:t>
        </w:r>
      </w:ins>
      <w:del w:id="106" w:author="Emilie Qin" w:date="2016-11-03T21:03:00Z">
        <w:r w:rsidR="008434C7" w:rsidDel="00EA2C92">
          <w:rPr>
            <w:rFonts w:asciiTheme="majorHAnsi" w:hAnsiTheme="majorHAnsi" w:cstheme="majorHAnsi"/>
            <w:sz w:val="24"/>
            <w:szCs w:val="24"/>
          </w:rPr>
          <w:delText>,</w:delText>
        </w:r>
      </w:del>
      <w:r w:rsidR="008434C7">
        <w:rPr>
          <w:rFonts w:asciiTheme="majorHAnsi" w:hAnsiTheme="majorHAnsi" w:cstheme="majorHAnsi"/>
          <w:sz w:val="24"/>
          <w:szCs w:val="24"/>
        </w:rPr>
        <w:t xml:space="preserve"> </w:t>
      </w:r>
      <w:del w:id="107" w:author="Emilie Qin" w:date="2016-11-03T21:03:00Z">
        <w:r w:rsidR="008434C7" w:rsidDel="00EA2C92">
          <w:rPr>
            <w:rFonts w:asciiTheme="majorHAnsi" w:hAnsiTheme="majorHAnsi" w:cstheme="majorHAnsi"/>
            <w:sz w:val="24"/>
            <w:szCs w:val="24"/>
          </w:rPr>
          <w:delText>because</w:delText>
        </w:r>
      </w:del>
      <w:r w:rsidR="008434C7">
        <w:rPr>
          <w:rFonts w:asciiTheme="majorHAnsi" w:hAnsiTheme="majorHAnsi" w:cstheme="majorHAnsi"/>
          <w:sz w:val="24"/>
          <w:szCs w:val="24"/>
        </w:rPr>
        <w:t xml:space="preserve"> </w:t>
      </w:r>
      <w:ins w:id="108" w:author="Emilie Qin" w:date="2016-11-03T21:03:00Z">
        <w:r w:rsidR="00EA2C92">
          <w:rPr>
            <w:rFonts w:asciiTheme="majorHAnsi" w:hAnsiTheme="majorHAnsi" w:cstheme="majorHAnsi"/>
            <w:sz w:val="24"/>
            <w:szCs w:val="24"/>
          </w:rPr>
          <w:t>M</w:t>
        </w:r>
      </w:ins>
      <w:del w:id="109" w:author="Emilie Qin" w:date="2016-11-03T21:03:00Z">
        <w:r w:rsidR="008434C7" w:rsidDel="00EA2C92">
          <w:rPr>
            <w:rFonts w:asciiTheme="majorHAnsi" w:hAnsiTheme="majorHAnsi" w:cstheme="majorHAnsi"/>
            <w:sz w:val="24"/>
            <w:szCs w:val="24"/>
          </w:rPr>
          <w:delText>m</w:delText>
        </w:r>
      </w:del>
      <w:r w:rsidR="008434C7">
        <w:rPr>
          <w:rFonts w:asciiTheme="majorHAnsi" w:hAnsiTheme="majorHAnsi" w:cstheme="majorHAnsi"/>
          <w:sz w:val="24"/>
          <w:szCs w:val="24"/>
        </w:rPr>
        <w:t xml:space="preserve">ost of the available land is either under cultivation or is currently in mineral exploitation of ores such as gold, which is a great part of Rwanda’s economy. </w:t>
      </w:r>
      <w:commentRangeStart w:id="110"/>
      <w:del w:id="111" w:author="Chang Peter" w:date="2016-11-06T22:14:00Z">
        <w:r w:rsidR="008434C7" w:rsidDel="00F46327">
          <w:rPr>
            <w:rFonts w:asciiTheme="majorHAnsi" w:hAnsiTheme="majorHAnsi" w:cstheme="majorHAnsi"/>
            <w:sz w:val="24"/>
            <w:szCs w:val="24"/>
          </w:rPr>
          <w:delText xml:space="preserve">Although the </w:delText>
        </w:r>
        <w:r w:rsidR="008873EE" w:rsidDel="00F46327">
          <w:rPr>
            <w:rFonts w:asciiTheme="majorHAnsi" w:hAnsiTheme="majorHAnsi" w:cstheme="majorHAnsi"/>
            <w:sz w:val="24"/>
            <w:szCs w:val="24"/>
          </w:rPr>
          <w:delText>lands cannot be returned to their ancestral owners, the government of Rwanda established a program to destroy Batwa tribes’ below livin</w:delText>
        </w:r>
        <w:r w:rsidR="002516F2" w:rsidDel="00F46327">
          <w:rPr>
            <w:rFonts w:asciiTheme="majorHAnsi" w:hAnsiTheme="majorHAnsi" w:cstheme="majorHAnsi"/>
            <w:sz w:val="24"/>
            <w:szCs w:val="24"/>
          </w:rPr>
          <w:delText>g standard shelters and provide</w:delText>
        </w:r>
        <w:r w:rsidR="008873EE" w:rsidDel="00F46327">
          <w:rPr>
            <w:rFonts w:asciiTheme="majorHAnsi" w:hAnsiTheme="majorHAnsi" w:cstheme="majorHAnsi"/>
            <w:sz w:val="24"/>
            <w:szCs w:val="24"/>
          </w:rPr>
          <w:delText xml:space="preserve"> them with modern, </w:delText>
        </w:r>
        <w:r w:rsidR="002516F2" w:rsidDel="00F46327">
          <w:rPr>
            <w:rFonts w:asciiTheme="majorHAnsi" w:hAnsiTheme="majorHAnsi" w:cstheme="majorHAnsi"/>
            <w:sz w:val="24"/>
            <w:szCs w:val="24"/>
          </w:rPr>
          <w:delText xml:space="preserve">iron-roofed housing to ensure living standards. </w:delText>
        </w:r>
        <w:r w:rsidR="006F07DC" w:rsidDel="00F46327">
          <w:rPr>
            <w:rFonts w:asciiTheme="majorHAnsi" w:hAnsiTheme="majorHAnsi" w:cstheme="majorHAnsi"/>
            <w:sz w:val="24"/>
            <w:szCs w:val="24"/>
          </w:rPr>
          <w:delText xml:space="preserve">However, 30% of destroyed shelters’ owners have yet to receive their housing, thus creating a large homeless population. </w:delText>
        </w:r>
        <w:commentRangeEnd w:id="110"/>
        <w:r w:rsidR="00EA2C92" w:rsidDel="00F46327">
          <w:rPr>
            <w:rStyle w:val="CommentReference"/>
          </w:rPr>
          <w:commentReference w:id="110"/>
        </w:r>
      </w:del>
    </w:p>
    <w:p w14:paraId="177C5BB6" w14:textId="096A376B" w:rsidR="006F07DC" w:rsidRDefault="006F07DC">
      <w:pPr>
        <w:spacing w:line="240" w:lineRule="auto"/>
        <w:ind w:firstLine="720"/>
        <w:jc w:val="both"/>
        <w:rPr>
          <w:rFonts w:asciiTheme="majorHAnsi" w:hAnsiTheme="majorHAnsi" w:cstheme="majorHAnsi"/>
          <w:sz w:val="24"/>
          <w:szCs w:val="24"/>
        </w:rPr>
        <w:pPrChange w:id="112" w:author="Chang Peter" w:date="2016-11-06T23:03:00Z">
          <w:pPr>
            <w:spacing w:line="240" w:lineRule="auto"/>
            <w:jc w:val="both"/>
          </w:pPr>
        </w:pPrChange>
      </w:pPr>
      <w:r>
        <w:rPr>
          <w:rFonts w:asciiTheme="majorHAnsi" w:hAnsiTheme="majorHAnsi" w:cstheme="majorHAnsi"/>
          <w:sz w:val="24"/>
          <w:szCs w:val="24"/>
        </w:rPr>
        <w:t xml:space="preserve">Thus, obstacles posed by recognizing the indigenous people as a distinct community and letting them return to their ancestral lands being greater than ever for Rwanda’s recovering economy and government, </w:t>
      </w:r>
      <w:ins w:id="113" w:author="Chang Peter" w:date="2016-11-06T22:15:00Z">
        <w:r w:rsidR="00F46327">
          <w:rPr>
            <w:rFonts w:asciiTheme="majorHAnsi" w:hAnsiTheme="majorHAnsi" w:cstheme="majorHAnsi"/>
            <w:sz w:val="24"/>
            <w:szCs w:val="24"/>
          </w:rPr>
          <w:t xml:space="preserve">the Republic of Rwanda strongly opposes returning </w:t>
        </w:r>
      </w:ins>
      <w:ins w:id="114" w:author="Chang Peter" w:date="2016-11-06T22:20:00Z">
        <w:r w:rsidR="00834D53">
          <w:rPr>
            <w:rFonts w:asciiTheme="majorHAnsi" w:hAnsiTheme="majorHAnsi" w:cstheme="majorHAnsi"/>
            <w:sz w:val="24"/>
            <w:szCs w:val="24"/>
          </w:rPr>
          <w:t>o</w:t>
        </w:r>
        <w:bookmarkStart w:id="115" w:name="_GoBack"/>
        <w:bookmarkEnd w:id="115"/>
        <w:r w:rsidR="00834D53">
          <w:rPr>
            <w:rFonts w:asciiTheme="majorHAnsi" w:hAnsiTheme="majorHAnsi" w:cstheme="majorHAnsi"/>
            <w:sz w:val="24"/>
            <w:szCs w:val="24"/>
          </w:rPr>
          <w:t xml:space="preserve">f </w:t>
        </w:r>
      </w:ins>
      <w:ins w:id="116" w:author="Chang Peter" w:date="2016-11-06T22:15:00Z">
        <w:r w:rsidR="00F46327">
          <w:rPr>
            <w:rFonts w:asciiTheme="majorHAnsi" w:hAnsiTheme="majorHAnsi" w:cstheme="majorHAnsi"/>
            <w:sz w:val="24"/>
            <w:szCs w:val="24"/>
          </w:rPr>
          <w:t xml:space="preserve">land rights, but instead proposes an integration program for all indigenous people in urban areas to </w:t>
        </w:r>
      </w:ins>
      <w:ins w:id="117" w:author="Chang Peter" w:date="2016-11-06T22:17:00Z">
        <w:r w:rsidR="00F46327">
          <w:rPr>
            <w:rFonts w:asciiTheme="majorHAnsi" w:hAnsiTheme="majorHAnsi" w:cstheme="majorHAnsi"/>
            <w:sz w:val="24"/>
            <w:szCs w:val="24"/>
          </w:rPr>
          <w:t xml:space="preserve">allow complete access to governmental services and better education. </w:t>
        </w:r>
      </w:ins>
      <w:del w:id="118" w:author="Chang Peter" w:date="2016-11-06T22:15:00Z">
        <w:r w:rsidDel="00F46327">
          <w:rPr>
            <w:rFonts w:asciiTheme="majorHAnsi" w:hAnsiTheme="majorHAnsi" w:cstheme="majorHAnsi"/>
            <w:sz w:val="24"/>
            <w:szCs w:val="24"/>
          </w:rPr>
          <w:delText xml:space="preserve">it adopts an inactive stance on this issue. </w:delText>
        </w:r>
      </w:del>
    </w:p>
    <w:p w14:paraId="2C05698B" w14:textId="598A8E55" w:rsidR="006F07DC" w:rsidRDefault="006F07DC" w:rsidP="006F07DC">
      <w:pPr>
        <w:spacing w:line="240" w:lineRule="auto"/>
        <w:jc w:val="center"/>
        <w:rPr>
          <w:rFonts w:asciiTheme="majorHAnsi" w:hAnsiTheme="majorHAnsi" w:cstheme="majorHAnsi"/>
          <w:b/>
          <w:sz w:val="24"/>
          <w:szCs w:val="24"/>
        </w:rPr>
      </w:pPr>
      <w:r>
        <w:rPr>
          <w:rFonts w:asciiTheme="majorHAnsi" w:hAnsiTheme="majorHAnsi" w:cstheme="majorHAnsi"/>
          <w:b/>
          <w:sz w:val="24"/>
          <w:szCs w:val="24"/>
        </w:rPr>
        <w:t>Topic III: Indigenous People, Poverty, and Development</w:t>
      </w:r>
    </w:p>
    <w:p w14:paraId="72F87A20" w14:textId="288994E5" w:rsidR="004D6304" w:rsidRPr="00A47254" w:rsidRDefault="00834D53">
      <w:pPr>
        <w:spacing w:line="240" w:lineRule="auto"/>
        <w:ind w:firstLine="720"/>
        <w:jc w:val="both"/>
        <w:rPr>
          <w:rFonts w:asciiTheme="majorHAnsi" w:hAnsiTheme="majorHAnsi" w:cstheme="majorHAnsi"/>
          <w:i/>
          <w:sz w:val="24"/>
          <w:szCs w:val="24"/>
          <w:rPrChange w:id="119" w:author="Chang Peter" w:date="2016-11-06T22:57:00Z">
            <w:rPr>
              <w:rFonts w:asciiTheme="majorHAnsi" w:hAnsiTheme="majorHAnsi" w:cstheme="majorHAnsi"/>
              <w:sz w:val="24"/>
              <w:szCs w:val="24"/>
            </w:rPr>
          </w:rPrChange>
        </w:rPr>
        <w:pPrChange w:id="120" w:author="Chang Peter" w:date="2016-11-06T23:03:00Z">
          <w:pPr>
            <w:spacing w:line="240" w:lineRule="auto"/>
            <w:jc w:val="both"/>
          </w:pPr>
        </w:pPrChange>
      </w:pPr>
      <w:ins w:id="121" w:author="Chang Peter" w:date="2016-11-06T22:20:00Z">
        <w:r>
          <w:rPr>
            <w:rFonts w:asciiTheme="majorHAnsi" w:hAnsiTheme="majorHAnsi" w:cstheme="majorHAnsi"/>
            <w:sz w:val="24"/>
            <w:szCs w:val="24"/>
          </w:rPr>
          <w:t>As are many indigenous communities</w:t>
        </w:r>
      </w:ins>
      <w:ins w:id="122" w:author="Chang Peter" w:date="2016-11-06T22:21:00Z">
        <w:r>
          <w:rPr>
            <w:rFonts w:asciiTheme="majorHAnsi" w:hAnsiTheme="majorHAnsi" w:cstheme="majorHAnsi"/>
            <w:sz w:val="24"/>
            <w:szCs w:val="24"/>
          </w:rPr>
          <w:t xml:space="preserve"> around the world, Rwanda’s </w:t>
        </w:r>
        <w:r w:rsidRPr="00834D53">
          <w:rPr>
            <w:rFonts w:asciiTheme="majorHAnsi" w:hAnsiTheme="majorHAnsi" w:cstheme="majorHAnsi"/>
            <w:i/>
            <w:sz w:val="24"/>
            <w:szCs w:val="24"/>
            <w:rPrChange w:id="123" w:author="Chang Peter" w:date="2016-11-06T22:22:00Z">
              <w:rPr>
                <w:rFonts w:asciiTheme="majorHAnsi" w:hAnsiTheme="majorHAnsi" w:cstheme="majorHAnsi"/>
                <w:sz w:val="24"/>
                <w:szCs w:val="24"/>
              </w:rPr>
            </w:rPrChange>
          </w:rPr>
          <w:t>historically marginalized people</w:t>
        </w:r>
      </w:ins>
      <w:ins w:id="124" w:author="Chang Peter" w:date="2016-11-06T22:20:00Z">
        <w:r>
          <w:rPr>
            <w:rFonts w:asciiTheme="majorHAnsi" w:hAnsiTheme="majorHAnsi" w:cstheme="majorHAnsi"/>
            <w:sz w:val="24"/>
            <w:szCs w:val="24"/>
          </w:rPr>
          <w:t xml:space="preserve"> </w:t>
        </w:r>
      </w:ins>
      <w:ins w:id="125" w:author="Chang Peter" w:date="2016-11-06T22:22:00Z">
        <w:r>
          <w:rPr>
            <w:rFonts w:asciiTheme="majorHAnsi" w:hAnsiTheme="majorHAnsi" w:cstheme="majorHAnsi"/>
            <w:sz w:val="24"/>
            <w:szCs w:val="24"/>
          </w:rPr>
          <w:t xml:space="preserve">also have struggling economies. </w:t>
        </w:r>
      </w:ins>
      <w:ins w:id="126" w:author="Emilie Qin" w:date="2016-11-03T21:05:00Z">
        <w:del w:id="127" w:author="Chang Peter" w:date="2016-11-06T22:19:00Z">
          <w:r w:rsidR="00EA2C92" w:rsidDel="00F46327">
            <w:rPr>
              <w:rFonts w:asciiTheme="majorHAnsi" w:hAnsiTheme="majorHAnsi" w:cstheme="majorHAnsi"/>
              <w:sz w:val="24"/>
              <w:szCs w:val="24"/>
            </w:rPr>
            <w:delText>SUJET AME</w:delText>
          </w:r>
        </w:del>
        <w:del w:id="128" w:author="Chang Peter" w:date="2016-11-06T22:18:00Z">
          <w:r w:rsidR="00EA2C92" w:rsidDel="00F46327">
            <w:rPr>
              <w:rFonts w:asciiTheme="majorHAnsi" w:hAnsiTheme="majorHAnsi" w:cstheme="majorHAnsi"/>
              <w:sz w:val="24"/>
              <w:szCs w:val="24"/>
            </w:rPr>
            <w:delText>NÉ SVP.</w:delText>
          </w:r>
        </w:del>
        <w:del w:id="129" w:author="Chang Peter" w:date="2016-11-06T22:19:00Z">
          <w:r w:rsidR="00EA2C92" w:rsidDel="00F46327">
            <w:rPr>
              <w:rFonts w:asciiTheme="majorHAnsi" w:hAnsiTheme="majorHAnsi" w:cstheme="majorHAnsi"/>
              <w:sz w:val="24"/>
              <w:szCs w:val="24"/>
            </w:rPr>
            <w:delText xml:space="preserve"> </w:delText>
          </w:r>
        </w:del>
      </w:ins>
      <w:del w:id="130" w:author="Emilie Qin" w:date="2016-11-03T21:06:00Z">
        <w:r w:rsidR="004D6304" w:rsidDel="00EA2C92">
          <w:rPr>
            <w:rFonts w:asciiTheme="majorHAnsi" w:hAnsiTheme="majorHAnsi" w:cstheme="majorHAnsi"/>
            <w:sz w:val="24"/>
            <w:szCs w:val="24"/>
          </w:rPr>
          <w:delText>Because of the taken land rights</w:delText>
        </w:r>
      </w:del>
      <w:ins w:id="131" w:author="Emilie Qin" w:date="2016-11-03T21:06:00Z">
        <w:r w:rsidR="00EA2C92">
          <w:rPr>
            <w:rFonts w:asciiTheme="majorHAnsi" w:hAnsiTheme="majorHAnsi" w:cstheme="majorHAnsi"/>
            <w:sz w:val="24"/>
            <w:szCs w:val="24"/>
          </w:rPr>
          <w:t xml:space="preserve">Without </w:t>
        </w:r>
      </w:ins>
      <w:ins w:id="132" w:author="Chang Peter" w:date="2016-11-06T22:23:00Z">
        <w:r>
          <w:rPr>
            <w:rFonts w:asciiTheme="majorHAnsi" w:hAnsiTheme="majorHAnsi" w:cstheme="majorHAnsi"/>
            <w:sz w:val="24"/>
            <w:szCs w:val="24"/>
          </w:rPr>
          <w:t>their ancestral</w:t>
        </w:r>
      </w:ins>
      <w:ins w:id="133" w:author="Emilie Qin" w:date="2016-11-03T21:06:00Z">
        <w:del w:id="134" w:author="Chang Peter" w:date="2016-11-06T22:23:00Z">
          <w:r w:rsidR="00EA2C92" w:rsidDel="00834D53">
            <w:rPr>
              <w:rFonts w:asciiTheme="majorHAnsi" w:hAnsiTheme="majorHAnsi" w:cstheme="majorHAnsi"/>
              <w:sz w:val="24"/>
              <w:szCs w:val="24"/>
            </w:rPr>
            <w:delText>any</w:delText>
          </w:r>
        </w:del>
        <w:r w:rsidR="00EA2C92">
          <w:rPr>
            <w:rFonts w:asciiTheme="majorHAnsi" w:hAnsiTheme="majorHAnsi" w:cstheme="majorHAnsi"/>
            <w:sz w:val="24"/>
            <w:szCs w:val="24"/>
          </w:rPr>
          <w:t xml:space="preserve"> land-owning rights</w:t>
        </w:r>
      </w:ins>
      <w:r w:rsidR="004D6304">
        <w:rPr>
          <w:rFonts w:asciiTheme="majorHAnsi" w:hAnsiTheme="majorHAnsi" w:cstheme="majorHAnsi"/>
          <w:sz w:val="24"/>
          <w:szCs w:val="24"/>
        </w:rPr>
        <w:t xml:space="preserve">, the hunter-gatherers from Rwanda’s high forests had to live in plain areas and lack the skills and resources to survive in a such an environment and thus, live in extreme poverty, in shelters made of plastic that cannot reach human living standards and made pottery their main economic source. </w:t>
      </w:r>
      <w:r w:rsidR="00A312E9">
        <w:rPr>
          <w:rFonts w:asciiTheme="majorHAnsi" w:hAnsiTheme="majorHAnsi" w:cstheme="majorHAnsi"/>
          <w:sz w:val="24"/>
          <w:szCs w:val="24"/>
        </w:rPr>
        <w:t xml:space="preserve">Furthermore, the Batwa minorities are misrepresented in the government despite the adoption </w:t>
      </w:r>
      <w:r w:rsidR="00A312E9">
        <w:rPr>
          <w:rFonts w:asciiTheme="majorHAnsi" w:hAnsiTheme="majorHAnsi" w:cstheme="majorHAnsi"/>
          <w:i/>
          <w:sz w:val="24"/>
          <w:szCs w:val="24"/>
        </w:rPr>
        <w:t>Art. 82 of the Rwandan Constitution</w:t>
      </w:r>
      <w:r w:rsidR="00A312E9">
        <w:rPr>
          <w:rFonts w:asciiTheme="majorHAnsi" w:hAnsiTheme="majorHAnsi" w:cstheme="majorHAnsi"/>
          <w:sz w:val="24"/>
          <w:szCs w:val="24"/>
        </w:rPr>
        <w:t xml:space="preserve">, </w:t>
      </w:r>
      <w:commentRangeStart w:id="135"/>
      <w:r w:rsidR="00A312E9">
        <w:rPr>
          <w:rFonts w:asciiTheme="majorHAnsi" w:hAnsiTheme="majorHAnsi" w:cstheme="majorHAnsi"/>
          <w:sz w:val="24"/>
          <w:szCs w:val="24"/>
        </w:rPr>
        <w:t>since most of the indigenous populations are ineligible for the position that requires a minimum of 6 years of education</w:t>
      </w:r>
      <w:del w:id="136" w:author="Chang Peter" w:date="2016-11-06T22:26:00Z">
        <w:r w:rsidR="00A312E9" w:rsidDel="00834D53">
          <w:rPr>
            <w:rFonts w:asciiTheme="majorHAnsi" w:hAnsiTheme="majorHAnsi" w:cstheme="majorHAnsi"/>
            <w:sz w:val="24"/>
            <w:szCs w:val="24"/>
          </w:rPr>
          <w:delText>.</w:delText>
        </w:r>
      </w:del>
      <w:ins w:id="137" w:author="Chang Peter" w:date="2016-11-06T23:10:00Z">
        <w:r w:rsidR="00500C05">
          <w:rPr>
            <w:rFonts w:asciiTheme="majorHAnsi" w:hAnsiTheme="majorHAnsi" w:cstheme="majorHAnsi"/>
            <w:sz w:val="24"/>
            <w:szCs w:val="24"/>
          </w:rPr>
          <w:t xml:space="preserve"> As will be stated later, this issue will likely disappear in later years, given all of Rwanda</w:t>
        </w:r>
      </w:ins>
      <w:ins w:id="138" w:author="Chang Peter" w:date="2016-11-06T23:11:00Z">
        <w:r w:rsidR="00500C05">
          <w:rPr>
            <w:rFonts w:asciiTheme="majorHAnsi" w:hAnsiTheme="majorHAnsi" w:cstheme="majorHAnsi"/>
            <w:sz w:val="24"/>
            <w:szCs w:val="24"/>
          </w:rPr>
          <w:t>’s recent education reforms.</w:t>
        </w:r>
      </w:ins>
      <w:del w:id="139" w:author="Chang Peter" w:date="2016-11-06T22:26:00Z">
        <w:r w:rsidR="00A312E9" w:rsidDel="00834D53">
          <w:rPr>
            <w:rFonts w:asciiTheme="majorHAnsi" w:hAnsiTheme="majorHAnsi" w:cstheme="majorHAnsi"/>
            <w:sz w:val="24"/>
            <w:szCs w:val="24"/>
          </w:rPr>
          <w:delText xml:space="preserve"> High levels of poverty </w:delText>
        </w:r>
        <w:r w:rsidR="005065B7" w:rsidDel="00834D53">
          <w:rPr>
            <w:rFonts w:asciiTheme="majorHAnsi" w:hAnsiTheme="majorHAnsi" w:cstheme="majorHAnsi"/>
            <w:sz w:val="24"/>
            <w:szCs w:val="24"/>
          </w:rPr>
          <w:delText>prevent</w:delText>
        </w:r>
        <w:r w:rsidR="00A312E9" w:rsidDel="00834D53">
          <w:rPr>
            <w:rFonts w:asciiTheme="majorHAnsi" w:hAnsiTheme="majorHAnsi" w:cstheme="majorHAnsi"/>
            <w:sz w:val="24"/>
            <w:szCs w:val="24"/>
          </w:rPr>
          <w:delText xml:space="preserve"> proper education for those minorities</w:delText>
        </w:r>
      </w:del>
      <w:r w:rsidR="00A312E9">
        <w:rPr>
          <w:rFonts w:asciiTheme="majorHAnsi" w:hAnsiTheme="majorHAnsi" w:cstheme="majorHAnsi"/>
          <w:sz w:val="24"/>
          <w:szCs w:val="24"/>
        </w:rPr>
        <w:t xml:space="preserve">. </w:t>
      </w:r>
      <w:commentRangeEnd w:id="135"/>
      <w:r w:rsidR="00EA2C92">
        <w:rPr>
          <w:rStyle w:val="CommentReference"/>
        </w:rPr>
        <w:commentReference w:id="135"/>
      </w:r>
      <w:ins w:id="140" w:author="Chang Peter" w:date="2016-11-06T22:32:00Z">
        <w:r w:rsidR="00727609">
          <w:rPr>
            <w:rFonts w:asciiTheme="majorHAnsi" w:hAnsiTheme="majorHAnsi" w:cstheme="majorHAnsi"/>
            <w:i/>
            <w:sz w:val="24"/>
            <w:szCs w:val="24"/>
          </w:rPr>
          <w:t xml:space="preserve"> </w:t>
        </w:r>
      </w:ins>
    </w:p>
    <w:p w14:paraId="6D66107B" w14:textId="4DA819E8" w:rsidR="00500C05" w:rsidRDefault="004D6304">
      <w:pPr>
        <w:spacing w:line="240" w:lineRule="auto"/>
        <w:ind w:firstLine="720"/>
        <w:jc w:val="both"/>
        <w:rPr>
          <w:ins w:id="141" w:author="Chang Peter" w:date="2016-11-06T23:03:00Z"/>
          <w:rFonts w:asciiTheme="majorHAnsi" w:hAnsiTheme="majorHAnsi" w:cstheme="majorHAnsi"/>
          <w:sz w:val="24"/>
          <w:szCs w:val="24"/>
        </w:rPr>
        <w:pPrChange w:id="142" w:author="Chang Peter" w:date="2016-11-06T23:03:00Z">
          <w:pPr>
            <w:spacing w:line="240" w:lineRule="auto"/>
            <w:jc w:val="both"/>
          </w:pPr>
        </w:pPrChange>
      </w:pPr>
      <w:r>
        <w:rPr>
          <w:rFonts w:asciiTheme="majorHAnsi" w:hAnsiTheme="majorHAnsi" w:cstheme="majorHAnsi"/>
          <w:sz w:val="24"/>
          <w:szCs w:val="24"/>
        </w:rPr>
        <w:t>Although the lands cannot be returned to their ancestral owners, the government</w:t>
      </w:r>
      <w:r w:rsidR="00A312E9">
        <w:rPr>
          <w:rFonts w:asciiTheme="majorHAnsi" w:hAnsiTheme="majorHAnsi" w:cstheme="majorHAnsi"/>
          <w:sz w:val="24"/>
          <w:szCs w:val="24"/>
        </w:rPr>
        <w:t xml:space="preserve"> of Rwanda established the </w:t>
      </w:r>
      <w:r w:rsidR="00A312E9" w:rsidRPr="00A312E9">
        <w:rPr>
          <w:rFonts w:asciiTheme="majorHAnsi" w:hAnsiTheme="majorHAnsi" w:cstheme="majorHAnsi"/>
          <w:i/>
          <w:sz w:val="24"/>
          <w:szCs w:val="24"/>
        </w:rPr>
        <w:t>Bye Bye Nyakaku Program in 2009</w:t>
      </w:r>
      <w:r>
        <w:rPr>
          <w:rFonts w:asciiTheme="majorHAnsi" w:hAnsiTheme="majorHAnsi" w:cstheme="majorHAnsi"/>
          <w:sz w:val="24"/>
          <w:szCs w:val="24"/>
        </w:rPr>
        <w:t xml:space="preserve"> </w:t>
      </w:r>
      <w:r w:rsidR="00DC416B">
        <w:rPr>
          <w:rFonts w:asciiTheme="majorHAnsi" w:hAnsiTheme="majorHAnsi" w:cstheme="majorHAnsi"/>
          <w:sz w:val="24"/>
          <w:szCs w:val="24"/>
        </w:rPr>
        <w:t xml:space="preserve">as a part of the </w:t>
      </w:r>
      <w:r w:rsidR="00DC416B" w:rsidRPr="00DC416B">
        <w:rPr>
          <w:rFonts w:asciiTheme="majorHAnsi" w:hAnsiTheme="majorHAnsi" w:cstheme="majorHAnsi"/>
          <w:i/>
          <w:sz w:val="24"/>
          <w:szCs w:val="24"/>
        </w:rPr>
        <w:t>Vision 2020</w:t>
      </w:r>
      <w:r w:rsidR="00DC416B">
        <w:rPr>
          <w:rFonts w:asciiTheme="majorHAnsi" w:hAnsiTheme="majorHAnsi" w:cstheme="majorHAnsi"/>
          <w:sz w:val="24"/>
          <w:szCs w:val="24"/>
        </w:rPr>
        <w:t xml:space="preserve"> policy </w:t>
      </w:r>
      <w:r>
        <w:rPr>
          <w:rFonts w:asciiTheme="majorHAnsi" w:hAnsiTheme="majorHAnsi" w:cstheme="majorHAnsi"/>
          <w:sz w:val="24"/>
          <w:szCs w:val="24"/>
        </w:rPr>
        <w:t xml:space="preserve">to destroy Batwa tribes’ below living standard shelters and provide them with modern, iron-roofed housing to ensure living standards. </w:t>
      </w:r>
      <w:del w:id="143" w:author="Chang Peter" w:date="2016-11-06T23:12:00Z">
        <w:r w:rsidDel="00500C05">
          <w:rPr>
            <w:rFonts w:asciiTheme="majorHAnsi" w:hAnsiTheme="majorHAnsi" w:cstheme="majorHAnsi"/>
            <w:sz w:val="24"/>
            <w:szCs w:val="24"/>
          </w:rPr>
          <w:delText xml:space="preserve">However, 30% of destroyed shelters’ owners have yet to receive their housing, thus creating a large homeless population. </w:delText>
        </w:r>
      </w:del>
      <w:commentRangeStart w:id="144"/>
      <w:r w:rsidR="00A312E9">
        <w:rPr>
          <w:rFonts w:asciiTheme="majorHAnsi" w:hAnsiTheme="majorHAnsi" w:cstheme="majorHAnsi"/>
          <w:sz w:val="24"/>
          <w:szCs w:val="24"/>
        </w:rPr>
        <w:t xml:space="preserve">Moreover, the general poverty issues have also been considered, by the government adopting the </w:t>
      </w:r>
      <w:r w:rsidR="00A312E9" w:rsidRPr="00A312E9">
        <w:rPr>
          <w:rFonts w:asciiTheme="majorHAnsi" w:hAnsiTheme="majorHAnsi" w:cstheme="majorHAnsi"/>
          <w:i/>
          <w:sz w:val="24"/>
          <w:szCs w:val="24"/>
        </w:rPr>
        <w:t>Girinka Program</w:t>
      </w:r>
      <w:r w:rsidR="00A312E9">
        <w:rPr>
          <w:rFonts w:asciiTheme="majorHAnsi" w:hAnsiTheme="majorHAnsi" w:cstheme="majorHAnsi"/>
          <w:i/>
          <w:sz w:val="24"/>
          <w:szCs w:val="24"/>
        </w:rPr>
        <w:t xml:space="preserve"> </w:t>
      </w:r>
      <w:r w:rsidR="00A312E9">
        <w:rPr>
          <w:rFonts w:asciiTheme="majorHAnsi" w:hAnsiTheme="majorHAnsi" w:cstheme="majorHAnsi"/>
          <w:sz w:val="24"/>
          <w:szCs w:val="24"/>
        </w:rPr>
        <w:t xml:space="preserve">in cooperation with local NGOs and International organizations such as </w:t>
      </w:r>
      <w:r w:rsidR="00A312E9" w:rsidRPr="00A312E9">
        <w:rPr>
          <w:rFonts w:asciiTheme="majorHAnsi" w:hAnsiTheme="majorHAnsi" w:cstheme="majorHAnsi"/>
          <w:i/>
          <w:sz w:val="24"/>
          <w:szCs w:val="24"/>
        </w:rPr>
        <w:t>Heifer International Program</w:t>
      </w:r>
      <w:r w:rsidR="00A312E9">
        <w:rPr>
          <w:rFonts w:asciiTheme="majorHAnsi" w:hAnsiTheme="majorHAnsi" w:cstheme="majorHAnsi"/>
          <w:sz w:val="24"/>
          <w:szCs w:val="24"/>
        </w:rPr>
        <w:t xml:space="preserve">, </w:t>
      </w:r>
      <w:r w:rsidR="00A312E9" w:rsidRPr="00A312E9">
        <w:rPr>
          <w:rFonts w:asciiTheme="majorHAnsi" w:hAnsiTheme="majorHAnsi" w:cstheme="majorHAnsi"/>
          <w:i/>
          <w:sz w:val="24"/>
          <w:szCs w:val="24"/>
        </w:rPr>
        <w:t>Send a Cow</w:t>
      </w:r>
      <w:r w:rsidR="00A312E9">
        <w:rPr>
          <w:rFonts w:asciiTheme="majorHAnsi" w:hAnsiTheme="majorHAnsi" w:cstheme="majorHAnsi"/>
          <w:sz w:val="24"/>
          <w:szCs w:val="24"/>
        </w:rPr>
        <w:t xml:space="preserve"> and </w:t>
      </w:r>
      <w:r w:rsidR="00A312E9" w:rsidRPr="00A312E9">
        <w:rPr>
          <w:rFonts w:asciiTheme="majorHAnsi" w:hAnsiTheme="majorHAnsi" w:cstheme="majorHAnsi"/>
          <w:i/>
          <w:sz w:val="24"/>
          <w:szCs w:val="24"/>
        </w:rPr>
        <w:t>World Vision</w:t>
      </w:r>
      <w:r w:rsidR="00A312E9">
        <w:rPr>
          <w:rFonts w:asciiTheme="majorHAnsi" w:hAnsiTheme="majorHAnsi" w:cstheme="majorHAnsi"/>
          <w:sz w:val="24"/>
          <w:szCs w:val="24"/>
        </w:rPr>
        <w:t xml:space="preserve">. This policy helps Rwanda’s poorest households to gain self-sufficiency by providing a dairy cow to every family, providing them with a stable income and reducing malnutrition. </w:t>
      </w:r>
      <w:commentRangeEnd w:id="144"/>
      <w:r w:rsidR="00EA2C92">
        <w:rPr>
          <w:rStyle w:val="CommentReference"/>
        </w:rPr>
        <w:commentReference w:id="144"/>
      </w:r>
      <w:r w:rsidR="00A312E9">
        <w:rPr>
          <w:rFonts w:asciiTheme="majorHAnsi" w:hAnsiTheme="majorHAnsi" w:cstheme="majorHAnsi"/>
          <w:sz w:val="24"/>
          <w:szCs w:val="24"/>
        </w:rPr>
        <w:t>As of now, more than 203,000 families have benefited from this program and more are yet to come. Rwanda’s education issues have also been thoroughly reviewed in the 2006</w:t>
      </w:r>
      <w:ins w:id="145" w:author="Emilie Qin" w:date="2016-11-03T21:08:00Z">
        <w:r w:rsidR="00EA2C92">
          <w:rPr>
            <w:rFonts w:asciiTheme="majorHAnsi" w:hAnsiTheme="majorHAnsi" w:cstheme="majorHAnsi"/>
            <w:sz w:val="24"/>
            <w:szCs w:val="24"/>
          </w:rPr>
          <w:t xml:space="preserve"> with</w:t>
        </w:r>
      </w:ins>
      <w:r w:rsidR="00A312E9">
        <w:rPr>
          <w:rFonts w:asciiTheme="majorHAnsi" w:hAnsiTheme="majorHAnsi" w:cstheme="majorHAnsi"/>
          <w:sz w:val="24"/>
          <w:szCs w:val="24"/>
        </w:rPr>
        <w:t xml:space="preserve"> establishment of the new Constitution. </w:t>
      </w:r>
    </w:p>
    <w:p w14:paraId="6E946DC3" w14:textId="382FFC51" w:rsidR="004D6304" w:rsidRDefault="00727609">
      <w:pPr>
        <w:spacing w:line="240" w:lineRule="auto"/>
        <w:ind w:firstLine="720"/>
        <w:jc w:val="both"/>
        <w:rPr>
          <w:rFonts w:asciiTheme="majorHAnsi" w:hAnsiTheme="majorHAnsi" w:cstheme="majorHAnsi"/>
          <w:sz w:val="24"/>
          <w:szCs w:val="24"/>
        </w:rPr>
        <w:pPrChange w:id="146" w:author="Chang Peter" w:date="2016-11-06T23:03:00Z">
          <w:pPr>
            <w:spacing w:line="240" w:lineRule="auto"/>
            <w:jc w:val="both"/>
          </w:pPr>
        </w:pPrChange>
      </w:pPr>
      <w:ins w:id="147" w:author="Chang Peter" w:date="2016-11-06T22:35:00Z">
        <w:r>
          <w:rPr>
            <w:rFonts w:asciiTheme="majorHAnsi" w:hAnsiTheme="majorHAnsi" w:cstheme="majorHAnsi"/>
            <w:sz w:val="24"/>
            <w:szCs w:val="24"/>
          </w:rPr>
          <w:t>The education issue has already been amended by the establishment of Rwanda’s 4</w:t>
        </w:r>
        <w:r w:rsidRPr="0069563A">
          <w:rPr>
            <w:rFonts w:asciiTheme="majorHAnsi" w:hAnsiTheme="majorHAnsi" w:cstheme="majorHAnsi"/>
            <w:sz w:val="24"/>
            <w:szCs w:val="24"/>
            <w:vertAlign w:val="superscript"/>
          </w:rPr>
          <w:t>th</w:t>
        </w:r>
        <w:r>
          <w:rPr>
            <w:rFonts w:asciiTheme="majorHAnsi" w:hAnsiTheme="majorHAnsi" w:cstheme="majorHAnsi"/>
            <w:sz w:val="24"/>
            <w:szCs w:val="24"/>
          </w:rPr>
          <w:t xml:space="preserve"> </w:t>
        </w:r>
        <w:r w:rsidRPr="0069563A">
          <w:rPr>
            <w:rFonts w:asciiTheme="majorHAnsi" w:hAnsiTheme="majorHAnsi" w:cstheme="majorHAnsi"/>
            <w:i/>
            <w:sz w:val="24"/>
            <w:szCs w:val="24"/>
          </w:rPr>
          <w:t>Education Sector Strategic Plan</w:t>
        </w:r>
        <w:r>
          <w:rPr>
            <w:rFonts w:asciiTheme="majorHAnsi" w:hAnsiTheme="majorHAnsi" w:cstheme="majorHAnsi"/>
            <w:i/>
            <w:sz w:val="24"/>
            <w:szCs w:val="24"/>
          </w:rPr>
          <w:t xml:space="preserve"> (ESSP 2006-2010) </w:t>
        </w:r>
        <w:r>
          <w:rPr>
            <w:rFonts w:asciiTheme="majorHAnsi" w:hAnsiTheme="majorHAnsi" w:cstheme="majorHAnsi"/>
            <w:sz w:val="24"/>
            <w:szCs w:val="24"/>
          </w:rPr>
          <w:t xml:space="preserve">that introduced fee-free schooling for 9 basic years of education (9YBE) and this is increased to 12 basic years of education by the </w:t>
        </w:r>
        <w:r>
          <w:rPr>
            <w:rFonts w:asciiTheme="majorHAnsi" w:hAnsiTheme="majorHAnsi" w:cstheme="majorHAnsi"/>
            <w:i/>
            <w:sz w:val="24"/>
            <w:szCs w:val="24"/>
          </w:rPr>
          <w:t xml:space="preserve">ESSP 2013-2015. </w:t>
        </w:r>
      </w:ins>
      <w:ins w:id="148" w:author="Chang Peter" w:date="2016-11-06T22:59:00Z">
        <w:r w:rsidR="00A47254">
          <w:rPr>
            <w:rFonts w:asciiTheme="majorHAnsi" w:hAnsiTheme="majorHAnsi" w:cstheme="majorHAnsi"/>
            <w:sz w:val="24"/>
            <w:szCs w:val="24"/>
          </w:rPr>
          <w:t>The government of Rwanda even went as far as to guarantee completely free university education for vulnerable groups in its</w:t>
        </w:r>
        <w:r w:rsidR="00A47254" w:rsidRPr="00A47254">
          <w:rPr>
            <w:rFonts w:asciiTheme="majorHAnsi" w:hAnsiTheme="majorHAnsi" w:cstheme="majorHAnsi"/>
            <w:sz w:val="24"/>
            <w:szCs w:val="24"/>
          </w:rPr>
          <w:t xml:space="preserve"> </w:t>
        </w:r>
        <w:r w:rsidR="00A47254" w:rsidRPr="0069563A">
          <w:rPr>
            <w:rFonts w:asciiTheme="majorHAnsi" w:hAnsiTheme="majorHAnsi" w:cstheme="majorHAnsi"/>
            <w:i/>
            <w:sz w:val="24"/>
            <w:szCs w:val="24"/>
          </w:rPr>
          <w:t xml:space="preserve">National Social Protection Strategy. </w:t>
        </w:r>
        <w:r w:rsidR="00A47254">
          <w:rPr>
            <w:rFonts w:asciiTheme="majorHAnsi" w:hAnsiTheme="majorHAnsi" w:cstheme="majorHAnsi"/>
            <w:sz w:val="24"/>
            <w:szCs w:val="24"/>
          </w:rPr>
          <w:t>Thus</w:t>
        </w:r>
      </w:ins>
      <w:ins w:id="149" w:author="Chang Peter" w:date="2016-11-09T19:48:00Z">
        <w:r w:rsidR="00D7105A">
          <w:rPr>
            <w:rFonts w:asciiTheme="majorHAnsi" w:hAnsiTheme="majorHAnsi" w:cstheme="majorHAnsi"/>
            <w:sz w:val="24"/>
            <w:szCs w:val="24"/>
          </w:rPr>
          <w:t>,</w:t>
        </w:r>
      </w:ins>
      <w:ins w:id="150" w:author="Chang Peter" w:date="2016-11-06T22:59:00Z">
        <w:r w:rsidR="00A47254">
          <w:rPr>
            <w:rFonts w:asciiTheme="majorHAnsi" w:hAnsiTheme="majorHAnsi" w:cstheme="majorHAnsi"/>
            <w:sz w:val="24"/>
            <w:szCs w:val="24"/>
          </w:rPr>
          <w:t xml:space="preserve"> problem lies in the people’s willingness to attend higher education and not their economic status. </w:t>
        </w:r>
      </w:ins>
      <w:del w:id="151" w:author="Chang Peter" w:date="2016-11-06T22:35:00Z">
        <w:r w:rsidR="00DC416B" w:rsidDel="00727609">
          <w:rPr>
            <w:rFonts w:asciiTheme="majorHAnsi" w:hAnsiTheme="majorHAnsi" w:cstheme="majorHAnsi"/>
            <w:sz w:val="24"/>
            <w:szCs w:val="24"/>
          </w:rPr>
          <w:delText xml:space="preserve">Historically marginalized communities such as the Batwa are now exempt from all primary and secondary tuition fees. </w:delText>
        </w:r>
      </w:del>
      <w:r w:rsidR="00DC416B">
        <w:rPr>
          <w:rFonts w:asciiTheme="majorHAnsi" w:hAnsiTheme="majorHAnsi" w:cstheme="majorHAnsi"/>
          <w:sz w:val="24"/>
          <w:szCs w:val="24"/>
        </w:rPr>
        <w:t xml:space="preserve">However, most children drop out after elementary education and 77% of the whole Batwa population is illiterate. </w:t>
      </w:r>
      <w:ins w:id="152" w:author="Chang Peter" w:date="2016-11-06T23:01:00Z">
        <w:r w:rsidR="00A47254">
          <w:rPr>
            <w:rFonts w:asciiTheme="majorHAnsi" w:hAnsiTheme="majorHAnsi" w:cstheme="majorHAnsi"/>
            <w:sz w:val="24"/>
            <w:szCs w:val="24"/>
          </w:rPr>
          <w:t xml:space="preserve">Thus, the real problem lies in the people’s willingness to attend higher education and not their economic status. </w:t>
        </w:r>
      </w:ins>
      <w:del w:id="153" w:author="Chang Peter" w:date="2016-11-06T23:01:00Z">
        <w:r w:rsidR="00DC416B" w:rsidDel="00A47254">
          <w:rPr>
            <w:rFonts w:asciiTheme="majorHAnsi" w:hAnsiTheme="majorHAnsi" w:cstheme="majorHAnsi"/>
            <w:sz w:val="24"/>
            <w:szCs w:val="24"/>
          </w:rPr>
          <w:delText xml:space="preserve">The </w:delText>
        </w:r>
        <w:r w:rsidR="00DC416B" w:rsidDel="00A47254">
          <w:rPr>
            <w:rFonts w:asciiTheme="majorHAnsi" w:hAnsiTheme="majorHAnsi" w:cstheme="majorHAnsi"/>
            <w:i/>
            <w:sz w:val="24"/>
            <w:szCs w:val="24"/>
          </w:rPr>
          <w:delText xml:space="preserve">International Working Group for Indigenous Affairs </w:delText>
        </w:r>
        <w:r w:rsidR="00DC416B" w:rsidDel="00A47254">
          <w:rPr>
            <w:rFonts w:asciiTheme="majorHAnsi" w:hAnsiTheme="majorHAnsi" w:cstheme="majorHAnsi"/>
            <w:sz w:val="24"/>
            <w:szCs w:val="24"/>
          </w:rPr>
          <w:delText xml:space="preserve">states that “the government has made great strides </w:delText>
        </w:r>
      </w:del>
      <w:del w:id="154" w:author="Chang Peter" w:date="2016-11-06T22:58:00Z">
        <w:r w:rsidR="00DC416B" w:rsidDel="00A47254">
          <w:rPr>
            <w:rFonts w:asciiTheme="majorHAnsi" w:hAnsiTheme="majorHAnsi" w:cstheme="majorHAnsi"/>
            <w:sz w:val="24"/>
            <w:szCs w:val="24"/>
          </w:rPr>
          <w:delText>in the area of</w:delText>
        </w:r>
      </w:del>
      <w:del w:id="155" w:author="Chang Peter" w:date="2016-11-06T23:01:00Z">
        <w:r w:rsidR="00DC416B" w:rsidDel="00A47254">
          <w:rPr>
            <w:rFonts w:asciiTheme="majorHAnsi" w:hAnsiTheme="majorHAnsi" w:cstheme="majorHAnsi"/>
            <w:sz w:val="24"/>
            <w:szCs w:val="24"/>
          </w:rPr>
          <w:delText xml:space="preserve"> education, but there’s more to be done”.</w:delText>
        </w:r>
      </w:del>
      <w:ins w:id="156" w:author="Emilie Qin" w:date="2016-11-03T21:08:00Z">
        <w:del w:id="157" w:author="Chang Peter" w:date="2016-11-06T23:01:00Z">
          <w:r w:rsidR="00EA2C92" w:rsidDel="00A47254">
            <w:rPr>
              <w:rFonts w:asciiTheme="majorHAnsi" w:hAnsiTheme="majorHAnsi" w:cstheme="majorHAnsi"/>
              <w:sz w:val="24"/>
              <w:szCs w:val="24"/>
            </w:rPr>
            <w:delText xml:space="preserve"> </w:delText>
          </w:r>
        </w:del>
      </w:ins>
      <w:del w:id="158" w:author="Chang Peter" w:date="2016-11-06T22:58:00Z">
        <w:r w:rsidR="00DC416B" w:rsidDel="00A47254">
          <w:rPr>
            <w:rFonts w:asciiTheme="majorHAnsi" w:hAnsiTheme="majorHAnsi" w:cstheme="majorHAnsi"/>
            <w:sz w:val="24"/>
            <w:szCs w:val="24"/>
          </w:rPr>
          <w:delText xml:space="preserve">In the </w:delText>
        </w:r>
        <w:r w:rsidR="00DC416B" w:rsidRPr="00DC416B" w:rsidDel="00A47254">
          <w:rPr>
            <w:rFonts w:asciiTheme="majorHAnsi" w:hAnsiTheme="majorHAnsi" w:cstheme="majorHAnsi"/>
            <w:i/>
            <w:sz w:val="24"/>
            <w:szCs w:val="24"/>
          </w:rPr>
          <w:delText>2011 UPR</w:delText>
        </w:r>
        <w:r w:rsidR="00DC416B" w:rsidDel="00A47254">
          <w:rPr>
            <w:rFonts w:asciiTheme="majorHAnsi" w:hAnsiTheme="majorHAnsi" w:cstheme="majorHAnsi"/>
            <w:sz w:val="24"/>
            <w:szCs w:val="24"/>
          </w:rPr>
          <w:delText xml:space="preserve">, Malaysia recommended the Republic of Rwanda to intensify measures to improve indigenous populations’ access to education and healthcare, but it is currently inapplicable at </w:delText>
        </w:r>
      </w:del>
      <w:ins w:id="159" w:author="Emilie Qin" w:date="2016-11-03T21:09:00Z">
        <w:del w:id="160" w:author="Chang Peter" w:date="2016-11-06T22:58:00Z">
          <w:r w:rsidR="00EA2C92" w:rsidDel="00A47254">
            <w:rPr>
              <w:rFonts w:asciiTheme="majorHAnsi" w:hAnsiTheme="majorHAnsi" w:cstheme="majorHAnsi"/>
              <w:sz w:val="24"/>
              <w:szCs w:val="24"/>
            </w:rPr>
            <w:delText xml:space="preserve">to </w:delText>
          </w:r>
        </w:del>
      </w:ins>
      <w:del w:id="161" w:author="Chang Peter" w:date="2016-11-06T22:58:00Z">
        <w:r w:rsidR="00DC416B" w:rsidDel="00A47254">
          <w:rPr>
            <w:rFonts w:asciiTheme="majorHAnsi" w:hAnsiTheme="majorHAnsi" w:cstheme="majorHAnsi"/>
            <w:sz w:val="24"/>
            <w:szCs w:val="24"/>
          </w:rPr>
          <w:delText>the nations current</w:delText>
        </w:r>
      </w:del>
      <w:ins w:id="162" w:author="Emilie Qin" w:date="2016-11-03T21:09:00Z">
        <w:del w:id="163" w:author="Chang Peter" w:date="2016-11-06T22:58:00Z">
          <w:r w:rsidR="00EA2C92" w:rsidDel="00A47254">
            <w:rPr>
              <w:rFonts w:asciiTheme="majorHAnsi" w:hAnsiTheme="majorHAnsi" w:cstheme="majorHAnsi"/>
              <w:sz w:val="24"/>
              <w:szCs w:val="24"/>
            </w:rPr>
            <w:delText>ly</w:delText>
          </w:r>
        </w:del>
      </w:ins>
      <w:del w:id="164" w:author="Chang Peter" w:date="2016-11-06T22:58:00Z">
        <w:r w:rsidR="00DC416B" w:rsidDel="00A47254">
          <w:rPr>
            <w:rFonts w:asciiTheme="majorHAnsi" w:hAnsiTheme="majorHAnsi" w:cstheme="majorHAnsi"/>
            <w:sz w:val="24"/>
            <w:szCs w:val="24"/>
          </w:rPr>
          <w:delText xml:space="preserve"> recovering economic status, as even the non-indigenous population suffer from severe poverty and illiteracy issues. </w:delText>
        </w:r>
      </w:del>
    </w:p>
    <w:p w14:paraId="3415AFCE" w14:textId="1E466F1E" w:rsidR="005065B7" w:rsidRPr="00A312E9" w:rsidRDefault="005065B7" w:rsidP="004D6304">
      <w:pPr>
        <w:spacing w:line="240" w:lineRule="auto"/>
        <w:jc w:val="both"/>
        <w:rPr>
          <w:rFonts w:asciiTheme="majorHAnsi" w:hAnsiTheme="majorHAnsi" w:cstheme="majorHAnsi"/>
          <w:sz w:val="24"/>
          <w:szCs w:val="24"/>
        </w:rPr>
      </w:pPr>
      <w:del w:id="165" w:author="Emilie Qin" w:date="2016-11-03T21:09:00Z">
        <w:r w:rsidDel="00EA2C92">
          <w:rPr>
            <w:rFonts w:asciiTheme="majorHAnsi" w:hAnsiTheme="majorHAnsi" w:cstheme="majorHAnsi"/>
            <w:sz w:val="24"/>
            <w:szCs w:val="24"/>
          </w:rPr>
          <w:delText>As such</w:delText>
        </w:r>
      </w:del>
      <w:ins w:id="166" w:author="Emilie Qin" w:date="2016-11-03T21:09:00Z">
        <w:r w:rsidR="00EA2C92">
          <w:rPr>
            <w:rFonts w:asciiTheme="majorHAnsi" w:hAnsiTheme="majorHAnsi" w:cstheme="majorHAnsi"/>
            <w:sz w:val="24"/>
            <w:szCs w:val="24"/>
          </w:rPr>
          <w:t>T</w:t>
        </w:r>
      </w:ins>
      <w:del w:id="167" w:author="Emilie Qin" w:date="2016-11-03T21:09:00Z">
        <w:r w:rsidDel="00EA2C92">
          <w:rPr>
            <w:rFonts w:asciiTheme="majorHAnsi" w:hAnsiTheme="majorHAnsi" w:cstheme="majorHAnsi"/>
            <w:sz w:val="24"/>
            <w:szCs w:val="24"/>
          </w:rPr>
          <w:delText>, t</w:delText>
        </w:r>
      </w:del>
      <w:r>
        <w:rPr>
          <w:rFonts w:asciiTheme="majorHAnsi" w:hAnsiTheme="majorHAnsi" w:cstheme="majorHAnsi"/>
          <w:sz w:val="24"/>
          <w:szCs w:val="24"/>
        </w:rPr>
        <w:t>he Republic of Rwan</w:t>
      </w:r>
      <w:ins w:id="168" w:author="Chang Peter" w:date="2016-11-06T23:01:00Z">
        <w:r w:rsidR="00A47254">
          <w:rPr>
            <w:rFonts w:asciiTheme="majorHAnsi" w:hAnsiTheme="majorHAnsi" w:cstheme="majorHAnsi"/>
            <w:sz w:val="24"/>
            <w:szCs w:val="24"/>
          </w:rPr>
          <w:t xml:space="preserve">da strongly recommend all other state members to consider an international </w:t>
        </w:r>
      </w:ins>
      <w:ins w:id="169" w:author="Chang Peter" w:date="2016-11-06T23:03:00Z">
        <w:r w:rsidR="00500C05">
          <w:rPr>
            <w:rFonts w:asciiTheme="majorHAnsi" w:hAnsiTheme="majorHAnsi" w:cstheme="majorHAnsi"/>
            <w:sz w:val="24"/>
            <w:szCs w:val="24"/>
          </w:rPr>
          <w:t>sensitization</w:t>
        </w:r>
      </w:ins>
      <w:ins w:id="170" w:author="Chang Peter" w:date="2016-11-06T23:01:00Z">
        <w:r w:rsidR="00A47254">
          <w:rPr>
            <w:rFonts w:asciiTheme="majorHAnsi" w:hAnsiTheme="majorHAnsi" w:cstheme="majorHAnsi"/>
            <w:sz w:val="24"/>
            <w:szCs w:val="24"/>
          </w:rPr>
          <w:t xml:space="preserve"> program in emerging countries</w:t>
        </w:r>
      </w:ins>
      <w:ins w:id="171" w:author="Chang Peter" w:date="2016-11-09T19:42:00Z">
        <w:r w:rsidR="00331173">
          <w:rPr>
            <w:rFonts w:asciiTheme="majorHAnsi" w:hAnsiTheme="majorHAnsi" w:cstheme="majorHAnsi"/>
            <w:sz w:val="24"/>
            <w:szCs w:val="24"/>
          </w:rPr>
          <w:t xml:space="preserve"> to </w:t>
        </w:r>
      </w:ins>
      <w:ins w:id="172" w:author="Chang Peter" w:date="2016-11-09T19:44:00Z">
        <w:r w:rsidR="00D7105A">
          <w:rPr>
            <w:rFonts w:asciiTheme="majorHAnsi" w:hAnsiTheme="majorHAnsi" w:cstheme="majorHAnsi"/>
            <w:sz w:val="24"/>
            <w:szCs w:val="24"/>
          </w:rPr>
          <w:t>teach people that</w:t>
        </w:r>
      </w:ins>
      <w:ins w:id="173" w:author="Chang Peter" w:date="2016-11-09T19:43:00Z">
        <w:r w:rsidR="00331173">
          <w:rPr>
            <w:rFonts w:asciiTheme="majorHAnsi" w:hAnsiTheme="majorHAnsi" w:cstheme="majorHAnsi"/>
            <w:sz w:val="24"/>
            <w:szCs w:val="24"/>
          </w:rPr>
          <w:t xml:space="preserve"> education </w:t>
        </w:r>
      </w:ins>
      <w:ins w:id="174" w:author="Chang Peter" w:date="2016-11-09T19:44:00Z">
        <w:r w:rsidR="00D7105A">
          <w:rPr>
            <w:rFonts w:asciiTheme="majorHAnsi" w:hAnsiTheme="majorHAnsi" w:cstheme="majorHAnsi"/>
            <w:sz w:val="24"/>
            <w:szCs w:val="24"/>
          </w:rPr>
          <w:t xml:space="preserve">is </w:t>
        </w:r>
      </w:ins>
      <w:ins w:id="175" w:author="Chang Peter" w:date="2016-11-09T19:43:00Z">
        <w:r w:rsidR="00D7105A">
          <w:rPr>
            <w:rFonts w:asciiTheme="majorHAnsi" w:hAnsiTheme="majorHAnsi" w:cstheme="majorHAnsi"/>
            <w:sz w:val="24"/>
            <w:szCs w:val="24"/>
          </w:rPr>
          <w:t>the path to economic stability</w:t>
        </w:r>
      </w:ins>
      <w:ins w:id="176" w:author="Chang Peter" w:date="2016-11-09T19:44:00Z">
        <w:r w:rsidR="00D7105A">
          <w:rPr>
            <w:rFonts w:asciiTheme="majorHAnsi" w:hAnsiTheme="majorHAnsi" w:cstheme="majorHAnsi"/>
            <w:sz w:val="24"/>
            <w:szCs w:val="24"/>
          </w:rPr>
          <w:t xml:space="preserve"> and motivate them</w:t>
        </w:r>
      </w:ins>
      <w:ins w:id="177" w:author="Chang Peter" w:date="2016-11-09T19:45:00Z">
        <w:r w:rsidR="00D7105A">
          <w:rPr>
            <w:rFonts w:asciiTheme="majorHAnsi" w:hAnsiTheme="majorHAnsi" w:cstheme="majorHAnsi"/>
            <w:sz w:val="24"/>
            <w:szCs w:val="24"/>
          </w:rPr>
          <w:t xml:space="preserve"> to learn their way out of poverty. </w:t>
        </w:r>
      </w:ins>
      <w:ins w:id="178" w:author="Chang Peter" w:date="2016-11-09T19:46:00Z">
        <w:r w:rsidR="00D7105A">
          <w:rPr>
            <w:rFonts w:asciiTheme="majorHAnsi" w:hAnsiTheme="majorHAnsi" w:cstheme="majorHAnsi"/>
            <w:sz w:val="24"/>
            <w:szCs w:val="24"/>
          </w:rPr>
          <w:t xml:space="preserve">Rwanda also encourages the adoption of free </w:t>
        </w:r>
      </w:ins>
      <w:ins w:id="179" w:author="Chang Peter" w:date="2016-11-09T19:47:00Z">
        <w:r w:rsidR="00D7105A">
          <w:rPr>
            <w:rFonts w:asciiTheme="majorHAnsi" w:hAnsiTheme="majorHAnsi" w:cstheme="majorHAnsi"/>
            <w:sz w:val="24"/>
            <w:szCs w:val="24"/>
          </w:rPr>
          <w:t>education policies in favor of indigenous, historically marginalized and all other poor populations around the world</w:t>
        </w:r>
      </w:ins>
      <w:ins w:id="180" w:author="Chang Peter" w:date="2016-11-09T19:49:00Z">
        <w:r w:rsidR="00D7105A">
          <w:rPr>
            <w:rFonts w:asciiTheme="majorHAnsi" w:hAnsiTheme="majorHAnsi" w:cstheme="majorHAnsi"/>
            <w:sz w:val="24"/>
            <w:szCs w:val="24"/>
          </w:rPr>
          <w:t xml:space="preserve">, because we believe </w:t>
        </w:r>
      </w:ins>
      <w:ins w:id="181" w:author="Chang Peter" w:date="2016-11-09T19:50:00Z">
        <w:r w:rsidR="00D7105A">
          <w:rPr>
            <w:rFonts w:asciiTheme="majorHAnsi" w:hAnsiTheme="majorHAnsi" w:cstheme="majorHAnsi"/>
            <w:sz w:val="24"/>
            <w:szCs w:val="24"/>
          </w:rPr>
          <w:t>education is what leads to further development.</w:t>
        </w:r>
      </w:ins>
      <w:del w:id="182" w:author="Chang Peter" w:date="2016-11-06T22:58:00Z">
        <w:r w:rsidDel="00A47254">
          <w:rPr>
            <w:rFonts w:asciiTheme="majorHAnsi" w:hAnsiTheme="majorHAnsi" w:cstheme="majorHAnsi"/>
            <w:sz w:val="24"/>
            <w:szCs w:val="24"/>
          </w:rPr>
          <w:delText xml:space="preserve">da encourages all other emerging member states to follow its footsteps toward </w:delText>
        </w:r>
        <w:r w:rsidDel="00A47254">
          <w:rPr>
            <w:rFonts w:asciiTheme="majorHAnsi" w:hAnsiTheme="majorHAnsi" w:cstheme="majorHAnsi"/>
            <w:i/>
            <w:sz w:val="24"/>
            <w:szCs w:val="24"/>
          </w:rPr>
          <w:delText>Vision 2020 Objectives</w:delText>
        </w:r>
        <w:r w:rsidRPr="005065B7" w:rsidDel="00A47254">
          <w:rPr>
            <w:rFonts w:asciiTheme="majorHAnsi" w:hAnsiTheme="majorHAnsi" w:cstheme="majorHAnsi"/>
            <w:i/>
            <w:sz w:val="24"/>
            <w:szCs w:val="24"/>
          </w:rPr>
          <w:delText>.</w:delText>
        </w:r>
      </w:del>
    </w:p>
    <w:p w14:paraId="54A17774" w14:textId="77777777" w:rsidR="00A312E9" w:rsidRDefault="00A312E9" w:rsidP="004D6304">
      <w:pPr>
        <w:spacing w:line="240" w:lineRule="auto"/>
        <w:jc w:val="both"/>
        <w:rPr>
          <w:rFonts w:asciiTheme="majorHAnsi" w:hAnsiTheme="majorHAnsi" w:cstheme="majorHAnsi"/>
          <w:sz w:val="24"/>
          <w:szCs w:val="24"/>
        </w:rPr>
      </w:pPr>
    </w:p>
    <w:p w14:paraId="3383412D" w14:textId="77777777" w:rsidR="006F07DC" w:rsidRPr="006B7C95" w:rsidRDefault="006F07DC" w:rsidP="006F07DC">
      <w:pPr>
        <w:spacing w:line="240" w:lineRule="auto"/>
        <w:jc w:val="center"/>
        <w:rPr>
          <w:rFonts w:asciiTheme="majorHAnsi" w:hAnsiTheme="majorHAnsi" w:cstheme="majorHAnsi"/>
          <w:sz w:val="24"/>
          <w:szCs w:val="24"/>
        </w:rPr>
      </w:pPr>
    </w:p>
    <w:sectPr w:rsidR="006F07DC" w:rsidRPr="006B7C9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Emilie Qin" w:date="2016-11-03T20:48:00Z" w:initials="EQ">
    <w:p w14:paraId="2F2DF81F" w14:textId="400B7B09" w:rsidR="00197944" w:rsidRDefault="00197944">
      <w:pPr>
        <w:pStyle w:val="CommentText"/>
      </w:pPr>
      <w:r>
        <w:rPr>
          <w:rStyle w:val="CommentReference"/>
        </w:rPr>
        <w:annotationRef/>
      </w:r>
      <w:r>
        <w:t xml:space="preserve">Find another word, maybe </w:t>
      </w:r>
    </w:p>
  </w:comment>
  <w:comment w:id="26" w:author="Emilie Qin" w:date="2016-11-03T20:48:00Z" w:initials="EQ">
    <w:p w14:paraId="137BD779" w14:textId="31F020BE" w:rsidR="00197944" w:rsidRDefault="00197944">
      <w:pPr>
        <w:pStyle w:val="CommentText"/>
      </w:pPr>
      <w:r>
        <w:rPr>
          <w:rStyle w:val="CommentReference"/>
        </w:rPr>
        <w:annotationRef/>
      </w:r>
    </w:p>
  </w:comment>
  <w:comment w:id="34" w:author="Emilie Qin" w:date="2016-11-03T20:50:00Z" w:initials="EQ">
    <w:p w14:paraId="244564E8" w14:textId="590E1B63" w:rsidR="00067C95" w:rsidRDefault="00067C95">
      <w:pPr>
        <w:pStyle w:val="CommentText"/>
      </w:pPr>
      <w:r>
        <w:rPr>
          <w:rStyle w:val="CommentReference"/>
        </w:rPr>
        <w:annotationRef/>
      </w:r>
      <w:r>
        <w:t>Cut this sentence. Position papers should be direct and straight to the point, long sentences are not recommended.</w:t>
      </w:r>
    </w:p>
  </w:comment>
  <w:comment w:id="47" w:author="Emilie Qin" w:date="2016-11-03T20:54:00Z" w:initials="EQ">
    <w:p w14:paraId="6CAA22F3" w14:textId="2857CAAB" w:rsidR="00067C95" w:rsidRDefault="00067C95">
      <w:pPr>
        <w:pStyle w:val="CommentText"/>
      </w:pPr>
      <w:r>
        <w:rPr>
          <w:rStyle w:val="CommentReference"/>
        </w:rPr>
        <w:annotationRef/>
      </w:r>
      <w:r>
        <w:t>The facts are really relevant but can be stated in 1 sentence. As it is not the focus of the pp, you don’t need to emphasize to much on them</w:t>
      </w:r>
    </w:p>
  </w:comment>
  <w:comment w:id="53" w:author="Emilie Qin" w:date="2016-11-03T20:56:00Z" w:initials="EQ">
    <w:p w14:paraId="0067318B" w14:textId="7C20C228" w:rsidR="00067C95" w:rsidRDefault="00067C95">
      <w:pPr>
        <w:pStyle w:val="CommentText"/>
      </w:pPr>
      <w:r>
        <w:rPr>
          <w:rStyle w:val="CommentReference"/>
        </w:rPr>
        <w:annotationRef/>
      </w:r>
      <w:r>
        <w:t>You’ve stated the progress at the beginning of the sentence, don’t need to emphasize.</w:t>
      </w:r>
    </w:p>
  </w:comment>
  <w:comment w:id="57" w:author="Emilie Qin" w:date="2016-11-03T20:57:00Z" w:initials="EQ">
    <w:p w14:paraId="0D2021E6" w14:textId="77777777" w:rsidR="00067C95" w:rsidRDefault="00067C95">
      <w:pPr>
        <w:pStyle w:val="CommentText"/>
      </w:pPr>
      <w:r>
        <w:rPr>
          <w:rStyle w:val="CommentReference"/>
        </w:rPr>
        <w:annotationRef/>
      </w:r>
      <w:r>
        <w:t>You are the government, are you sure you want to qualify some of your people as uncivilized and ignorant?</w:t>
      </w:r>
    </w:p>
    <w:p w14:paraId="0FC578F6" w14:textId="569B197E" w:rsidR="00067C95" w:rsidRDefault="00067C95">
      <w:pPr>
        <w:pStyle w:val="CommentText"/>
      </w:pPr>
      <w:r>
        <w:t>Try to use euphemisms</w:t>
      </w:r>
    </w:p>
  </w:comment>
  <w:comment w:id="90" w:author="Emilie Qin" w:date="2016-11-03T21:00:00Z" w:initials="EQ">
    <w:p w14:paraId="24DED131" w14:textId="095BCD94" w:rsidR="00EA2C92" w:rsidRDefault="00EA2C92">
      <w:pPr>
        <w:pStyle w:val="CommentText"/>
      </w:pPr>
      <w:r>
        <w:rPr>
          <w:rStyle w:val="CommentReference"/>
        </w:rPr>
        <w:annotationRef/>
      </w:r>
      <w:r>
        <w:t>Are you sure the government would defend this point of view? For example, most of the time the political leaders prefer economic advantages to exploit the resources than to protect indigenous ppl’s right</w:t>
      </w:r>
    </w:p>
  </w:comment>
  <w:comment w:id="100" w:author="Emilie Qin" w:date="2016-11-03T21:02:00Z" w:initials="EQ">
    <w:p w14:paraId="152C8848" w14:textId="68FBD99D" w:rsidR="00EA2C92" w:rsidRDefault="00EA2C92">
      <w:pPr>
        <w:pStyle w:val="CommentText"/>
      </w:pPr>
      <w:r>
        <w:rPr>
          <w:rStyle w:val="CommentReference"/>
        </w:rPr>
        <w:annotationRef/>
      </w:r>
      <w:r>
        <w:t>You are the government though!!</w:t>
      </w:r>
    </w:p>
  </w:comment>
  <w:comment w:id="110" w:author="Emilie Qin" w:date="2016-11-03T21:03:00Z" w:initials="EQ">
    <w:p w14:paraId="77E5D72F" w14:textId="79B04F8A" w:rsidR="00EA2C92" w:rsidRDefault="00EA2C92">
      <w:pPr>
        <w:pStyle w:val="CommentText"/>
      </w:pPr>
      <w:r>
        <w:rPr>
          <w:rStyle w:val="CommentReference"/>
        </w:rPr>
        <w:annotationRef/>
      </w:r>
      <w:r>
        <w:t>Again, you are the government!</w:t>
      </w:r>
      <w:r>
        <w:br/>
        <w:t>Talk about what you’ve done to improve the quality of life although progress is to be made.</w:t>
      </w:r>
    </w:p>
  </w:comment>
  <w:comment w:id="135" w:author="Emilie Qin" w:date="2016-11-03T21:06:00Z" w:initials="EQ">
    <w:p w14:paraId="3F829653" w14:textId="77777777" w:rsidR="00EA2C92" w:rsidRDefault="00EA2C92">
      <w:pPr>
        <w:pStyle w:val="CommentText"/>
      </w:pPr>
      <w:r>
        <w:rPr>
          <w:rStyle w:val="CommentReference"/>
        </w:rPr>
        <w:annotationRef/>
      </w:r>
      <w:r>
        <w:t>But progress is being made?</w:t>
      </w:r>
    </w:p>
    <w:p w14:paraId="417AC13D" w14:textId="66C2D2D2" w:rsidR="00EA2C92" w:rsidRDefault="00EA2C92">
      <w:pPr>
        <w:pStyle w:val="CommentText"/>
      </w:pPr>
      <w:r>
        <w:t>Or is it something the government is looking forward to tackle?</w:t>
      </w:r>
    </w:p>
  </w:comment>
  <w:comment w:id="144" w:author="Emilie Qin" w:date="2016-11-03T21:07:00Z" w:initials="EQ">
    <w:p w14:paraId="5B1EA737" w14:textId="56BF8F40" w:rsidR="00EA2C92" w:rsidRDefault="00EA2C92">
      <w:pPr>
        <w:pStyle w:val="CommentText"/>
      </w:pPr>
      <w:r>
        <w:rPr>
          <w:rStyle w:val="CommentReference"/>
        </w:rPr>
        <w:annotationRef/>
      </w:r>
      <w: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2DF81F" w15:done="0"/>
  <w15:commentEx w15:paraId="137BD779" w15:done="0"/>
  <w15:commentEx w15:paraId="244564E8" w15:done="0"/>
  <w15:commentEx w15:paraId="6CAA22F3" w15:done="0"/>
  <w15:commentEx w15:paraId="0067318B" w15:done="0"/>
  <w15:commentEx w15:paraId="0FC578F6" w15:done="0"/>
  <w15:commentEx w15:paraId="24DED131" w15:done="0"/>
  <w15:commentEx w15:paraId="152C8848" w15:done="0"/>
  <w15:commentEx w15:paraId="77E5D72F" w15:done="0"/>
  <w15:commentEx w15:paraId="417AC13D" w15:done="0"/>
  <w15:commentEx w15:paraId="5B1EA7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ang Peter">
    <w15:presenceInfo w15:providerId="Windows Live" w15:userId="1033cdfd2e5c4a65"/>
  </w15:person>
  <w15:person w15:author="Emilie Qin">
    <w15:presenceInfo w15:providerId="Windows Live" w15:userId="a578dbcc4487d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trackRevision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3A5"/>
    <w:rsid w:val="00067C95"/>
    <w:rsid w:val="0007545F"/>
    <w:rsid w:val="00083057"/>
    <w:rsid w:val="001133A5"/>
    <w:rsid w:val="00161BBD"/>
    <w:rsid w:val="00197944"/>
    <w:rsid w:val="002475C2"/>
    <w:rsid w:val="002516F2"/>
    <w:rsid w:val="00331173"/>
    <w:rsid w:val="003B5059"/>
    <w:rsid w:val="00486034"/>
    <w:rsid w:val="004D6304"/>
    <w:rsid w:val="004E3A7E"/>
    <w:rsid w:val="00500C05"/>
    <w:rsid w:val="005065B7"/>
    <w:rsid w:val="00577F2E"/>
    <w:rsid w:val="005A5378"/>
    <w:rsid w:val="005F2F1B"/>
    <w:rsid w:val="0065565B"/>
    <w:rsid w:val="006B7C95"/>
    <w:rsid w:val="006E06E5"/>
    <w:rsid w:val="006F07DC"/>
    <w:rsid w:val="00727184"/>
    <w:rsid w:val="00727609"/>
    <w:rsid w:val="00796969"/>
    <w:rsid w:val="007E2069"/>
    <w:rsid w:val="00834D53"/>
    <w:rsid w:val="008434C7"/>
    <w:rsid w:val="008873EE"/>
    <w:rsid w:val="008E020C"/>
    <w:rsid w:val="00922621"/>
    <w:rsid w:val="009F4DB7"/>
    <w:rsid w:val="00A312E9"/>
    <w:rsid w:val="00A47254"/>
    <w:rsid w:val="00A85DC2"/>
    <w:rsid w:val="00BB53F8"/>
    <w:rsid w:val="00D7105A"/>
    <w:rsid w:val="00DC416B"/>
    <w:rsid w:val="00E22479"/>
    <w:rsid w:val="00E501E8"/>
    <w:rsid w:val="00E51AAD"/>
    <w:rsid w:val="00E7316C"/>
    <w:rsid w:val="00EA2C92"/>
    <w:rsid w:val="00ED29A7"/>
    <w:rsid w:val="00F4632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7078B"/>
  <w15:chartTrackingRefBased/>
  <w15:docId w15:val="{825FE1E0-254B-4777-8B4C-9085E90F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69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794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794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97944"/>
    <w:rPr>
      <w:sz w:val="18"/>
      <w:szCs w:val="18"/>
    </w:rPr>
  </w:style>
  <w:style w:type="paragraph" w:styleId="CommentText">
    <w:name w:val="annotation text"/>
    <w:basedOn w:val="Normal"/>
    <w:link w:val="CommentTextChar"/>
    <w:uiPriority w:val="99"/>
    <w:semiHidden/>
    <w:unhideWhenUsed/>
    <w:rsid w:val="00197944"/>
    <w:pPr>
      <w:spacing w:line="240" w:lineRule="auto"/>
    </w:pPr>
    <w:rPr>
      <w:sz w:val="24"/>
      <w:szCs w:val="24"/>
    </w:rPr>
  </w:style>
  <w:style w:type="character" w:customStyle="1" w:styleId="CommentTextChar">
    <w:name w:val="Comment Text Char"/>
    <w:basedOn w:val="DefaultParagraphFont"/>
    <w:link w:val="CommentText"/>
    <w:uiPriority w:val="99"/>
    <w:semiHidden/>
    <w:rsid w:val="00197944"/>
    <w:rPr>
      <w:sz w:val="24"/>
      <w:szCs w:val="24"/>
    </w:rPr>
  </w:style>
  <w:style w:type="paragraph" w:styleId="CommentSubject">
    <w:name w:val="annotation subject"/>
    <w:basedOn w:val="CommentText"/>
    <w:next w:val="CommentText"/>
    <w:link w:val="CommentSubjectChar"/>
    <w:uiPriority w:val="99"/>
    <w:semiHidden/>
    <w:unhideWhenUsed/>
    <w:rsid w:val="00197944"/>
    <w:rPr>
      <w:b/>
      <w:bCs/>
      <w:sz w:val="20"/>
      <w:szCs w:val="20"/>
    </w:rPr>
  </w:style>
  <w:style w:type="character" w:customStyle="1" w:styleId="CommentSubjectChar">
    <w:name w:val="Comment Subject Char"/>
    <w:basedOn w:val="CommentTextChar"/>
    <w:link w:val="CommentSubject"/>
    <w:uiPriority w:val="99"/>
    <w:semiHidden/>
    <w:rsid w:val="001979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1807</Words>
  <Characters>10305</Characters>
  <Application>Microsoft Office Word</Application>
  <DocSecurity>0</DocSecurity>
  <Lines>85</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Peter</dc:creator>
  <cp:keywords/>
  <dc:description/>
  <cp:lastModifiedBy>Chang Peter</cp:lastModifiedBy>
  <cp:revision>4</cp:revision>
  <dcterms:created xsi:type="dcterms:W3CDTF">2016-11-07T04:18:00Z</dcterms:created>
  <dcterms:modified xsi:type="dcterms:W3CDTF">2016-11-10T01:11:00Z</dcterms:modified>
</cp:coreProperties>
</file>