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73282" w14:textId="05AAB633" w:rsidR="004A67C9" w:rsidRPr="00E27679" w:rsidDel="00C03CCD" w:rsidRDefault="004A67C9" w:rsidP="004A67C9">
      <w:pPr>
        <w:rPr>
          <w:moveFrom w:id="0" w:author="Rima Majaess" w:date="2016-10-29T23:50:00Z"/>
          <w:rFonts w:ascii="Times New Roman" w:hAnsi="Times New Roman"/>
          <w:b/>
        </w:rPr>
      </w:pPr>
      <w:moveFromRangeStart w:id="1" w:author="Rima Majaess" w:date="2016-10-29T23:50:00Z" w:name="move465548328"/>
      <w:moveFrom w:id="2" w:author="Rima Majaess" w:date="2016-10-29T23:50:00Z">
        <w:r w:rsidDel="00C03CCD">
          <w:rPr>
            <w:rFonts w:ascii="Times New Roman" w:hAnsi="Times New Roman"/>
            <w:b/>
          </w:rPr>
          <w:t>Apollo 13</w:t>
        </w:r>
      </w:moveFrom>
    </w:p>
    <w:p w14:paraId="1C49642B" w14:textId="71CE5A9A" w:rsidR="004A67C9" w:rsidRPr="00E27679" w:rsidDel="00C03CCD" w:rsidRDefault="004A67C9" w:rsidP="004A67C9">
      <w:pPr>
        <w:rPr>
          <w:moveFrom w:id="3" w:author="Rima Majaess" w:date="2016-10-29T23:50:00Z"/>
          <w:rFonts w:ascii="Times New Roman" w:hAnsi="Times New Roman"/>
          <w:b/>
        </w:rPr>
      </w:pPr>
      <w:moveFrom w:id="4" w:author="Rima Majaess" w:date="2016-10-29T23:50:00Z">
        <w:r w:rsidDel="00C03CCD">
          <w:rPr>
            <w:rFonts w:ascii="Times New Roman" w:hAnsi="Times New Roman"/>
            <w:b/>
          </w:rPr>
          <w:t xml:space="preserve">Thomas O. Paine, Administrator of </w:t>
        </w:r>
        <w:r w:rsidR="00DC0085" w:rsidDel="00C03CCD">
          <w:rPr>
            <w:rFonts w:ascii="Times New Roman" w:hAnsi="Times New Roman"/>
            <w:b/>
          </w:rPr>
          <w:t>the National Aeronautics and Space Administration</w:t>
        </w:r>
      </w:moveFrom>
    </w:p>
    <w:moveFromRangeEnd w:id="1"/>
    <w:p w14:paraId="46948F47" w14:textId="77777777" w:rsidR="004A67C9" w:rsidRPr="00E27679" w:rsidRDefault="004A67C9" w:rsidP="004A67C9">
      <w:pPr>
        <w:rPr>
          <w:rFonts w:ascii="Times New Roman" w:hAnsi="Times New Roman"/>
          <w:b/>
        </w:rPr>
      </w:pPr>
      <w:r w:rsidRPr="00E27679">
        <w:rPr>
          <w:rFonts w:ascii="Times New Roman" w:hAnsi="Times New Roman"/>
          <w:b/>
        </w:rPr>
        <w:t>Katrina Carver, Citadel High School</w:t>
      </w:r>
    </w:p>
    <w:p w14:paraId="4C495F79" w14:textId="76B684A6" w:rsidR="004A67C9" w:rsidRDefault="00C03CCD" w:rsidP="004A67C9">
      <w:pPr>
        <w:rPr>
          <w:ins w:id="5" w:author="Rima Majaess" w:date="2016-10-29T23:49:00Z"/>
          <w:rFonts w:ascii="Times New Roman" w:hAnsi="Times New Roman"/>
          <w:b/>
        </w:rPr>
      </w:pPr>
      <w:ins w:id="6" w:author="Rima Majaess" w:date="2016-10-29T23:49:00Z">
        <w:r>
          <w:rPr>
            <w:rFonts w:ascii="Times New Roman" w:hAnsi="Times New Roman"/>
            <w:b/>
          </w:rPr>
          <w:fldChar w:fldCharType="begin"/>
        </w:r>
        <w:r>
          <w:rPr>
            <w:rFonts w:ascii="Times New Roman" w:hAnsi="Times New Roman"/>
            <w:b/>
          </w:rPr>
          <w:instrText xml:space="preserve"> HYPERLINK "mailto:</w:instrText>
        </w:r>
      </w:ins>
      <w:r w:rsidRPr="00E27679">
        <w:rPr>
          <w:rFonts w:ascii="Times New Roman" w:hAnsi="Times New Roman"/>
          <w:b/>
        </w:rPr>
        <w:instrText>katrinacarver@icloud.com</w:instrText>
      </w:r>
      <w:ins w:id="7" w:author="Rima Majaess" w:date="2016-10-29T23:49:00Z">
        <w:r>
          <w:rPr>
            <w:rFonts w:ascii="Times New Roman" w:hAnsi="Times New Roman"/>
            <w:b/>
          </w:rPr>
          <w:instrText xml:space="preserve">" </w:instrText>
        </w:r>
        <w:r>
          <w:rPr>
            <w:rFonts w:ascii="Times New Roman" w:hAnsi="Times New Roman"/>
            <w:b/>
          </w:rPr>
          <w:fldChar w:fldCharType="separate"/>
        </w:r>
      </w:ins>
      <w:r w:rsidRPr="00AB0C68">
        <w:rPr>
          <w:rStyle w:val="Hyperlink"/>
          <w:rFonts w:ascii="Times New Roman" w:hAnsi="Times New Roman"/>
          <w:b/>
        </w:rPr>
        <w:t>katrinacarver@icloud.com</w:t>
      </w:r>
      <w:ins w:id="8" w:author="Rima Majaess" w:date="2016-10-29T23:49:00Z">
        <w:r>
          <w:rPr>
            <w:rFonts w:ascii="Times New Roman" w:hAnsi="Times New Roman"/>
            <w:b/>
          </w:rPr>
          <w:fldChar w:fldCharType="end"/>
        </w:r>
      </w:ins>
    </w:p>
    <w:p w14:paraId="530BDBB3" w14:textId="77777777" w:rsidR="00C03CCD" w:rsidRPr="00E27679" w:rsidRDefault="00C03CCD" w:rsidP="00C03CCD">
      <w:pPr>
        <w:rPr>
          <w:moveTo w:id="9" w:author="Rima Majaess" w:date="2016-10-29T23:50:00Z"/>
          <w:rFonts w:ascii="Times New Roman" w:hAnsi="Times New Roman"/>
          <w:b/>
        </w:rPr>
      </w:pPr>
      <w:moveToRangeStart w:id="10" w:author="Rima Majaess" w:date="2016-10-29T23:50:00Z" w:name="move465548328"/>
      <w:moveTo w:id="11" w:author="Rima Majaess" w:date="2016-10-29T23:50:00Z">
        <w:r>
          <w:rPr>
            <w:rFonts w:ascii="Times New Roman" w:hAnsi="Times New Roman"/>
            <w:b/>
          </w:rPr>
          <w:t>Apollo 13</w:t>
        </w:r>
      </w:moveTo>
    </w:p>
    <w:p w14:paraId="08F84490" w14:textId="77777777" w:rsidR="00C03CCD" w:rsidRPr="00E27679" w:rsidRDefault="00C03CCD" w:rsidP="00C03CCD">
      <w:pPr>
        <w:rPr>
          <w:moveTo w:id="12" w:author="Rima Majaess" w:date="2016-10-29T23:50:00Z"/>
          <w:rFonts w:ascii="Times New Roman" w:hAnsi="Times New Roman"/>
          <w:b/>
        </w:rPr>
      </w:pPr>
      <w:moveTo w:id="13" w:author="Rima Majaess" w:date="2016-10-29T23:50:00Z">
        <w:r>
          <w:rPr>
            <w:rFonts w:ascii="Times New Roman" w:hAnsi="Times New Roman"/>
            <w:b/>
          </w:rPr>
          <w:t>Thomas O. Paine, Administrator of the National Aeronautics and Space Administration</w:t>
        </w:r>
      </w:moveTo>
    </w:p>
    <w:moveToRangeEnd w:id="10"/>
    <w:p w14:paraId="2ACA9B12" w14:textId="77777777" w:rsidR="00C03CCD" w:rsidRPr="00E27679" w:rsidRDefault="00C03CCD" w:rsidP="004A67C9">
      <w:pPr>
        <w:rPr>
          <w:rFonts w:ascii="Times New Roman" w:hAnsi="Times New Roman"/>
          <w:b/>
        </w:rPr>
      </w:pPr>
    </w:p>
    <w:p w14:paraId="35E08624" w14:textId="77777777" w:rsidR="004A67C9" w:rsidRDefault="004A67C9" w:rsidP="004A67C9">
      <w:pPr>
        <w:rPr>
          <w:rFonts w:ascii="Times New Roman" w:hAnsi="Times New Roman"/>
        </w:rPr>
      </w:pPr>
    </w:p>
    <w:p w14:paraId="0186DD1D" w14:textId="77777777" w:rsidR="004A67C9" w:rsidRDefault="004A67C9" w:rsidP="004A67C9">
      <w:pPr>
        <w:rPr>
          <w:rFonts w:ascii="Times New Roman" w:hAnsi="Times New Roman"/>
        </w:rPr>
      </w:pPr>
      <w:r>
        <w:rPr>
          <w:rFonts w:ascii="Times New Roman" w:hAnsi="Times New Roman"/>
        </w:rPr>
        <w:t>The issues before the Administrator of NASA are as follows:</w:t>
      </w:r>
    </w:p>
    <w:p w14:paraId="2DDD4055" w14:textId="77777777" w:rsidR="004A67C9" w:rsidRDefault="004A67C9" w:rsidP="004A67C9">
      <w:pPr>
        <w:pStyle w:val="ListParagraph"/>
        <w:numPr>
          <w:ilvl w:val="0"/>
          <w:numId w:val="1"/>
        </w:numPr>
        <w:rPr>
          <w:rFonts w:ascii="Times New Roman" w:hAnsi="Times New Roman"/>
        </w:rPr>
      </w:pPr>
      <w:r>
        <w:rPr>
          <w:rFonts w:ascii="Times New Roman" w:hAnsi="Times New Roman"/>
        </w:rPr>
        <w:t>The Administrator’s role in successfully completing the Apollo 13 mission</w:t>
      </w:r>
    </w:p>
    <w:p w14:paraId="1BF9C976" w14:textId="6E9C2F4F" w:rsidR="004A67C9" w:rsidRPr="00311C54" w:rsidRDefault="004A67C9" w:rsidP="004A67C9">
      <w:pPr>
        <w:pStyle w:val="ListParagraph"/>
        <w:numPr>
          <w:ilvl w:val="0"/>
          <w:numId w:val="1"/>
        </w:numPr>
        <w:rPr>
          <w:rFonts w:ascii="Times New Roman" w:hAnsi="Times New Roman"/>
        </w:rPr>
      </w:pPr>
      <w:r>
        <w:rPr>
          <w:rFonts w:ascii="Times New Roman" w:hAnsi="Times New Roman"/>
        </w:rPr>
        <w:t xml:space="preserve">The Administrator’s role in </w:t>
      </w:r>
      <w:r w:rsidR="00855315">
        <w:rPr>
          <w:rFonts w:ascii="Times New Roman" w:hAnsi="Times New Roman"/>
        </w:rPr>
        <w:t>managing</w:t>
      </w:r>
      <w:r>
        <w:rPr>
          <w:rFonts w:ascii="Times New Roman" w:hAnsi="Times New Roman"/>
        </w:rPr>
        <w:t xml:space="preserve"> the unanticipated outcome of the Apollo 13 mission</w:t>
      </w:r>
      <w:r w:rsidR="0073683D">
        <w:rPr>
          <w:rFonts w:ascii="Times New Roman" w:hAnsi="Times New Roman"/>
        </w:rPr>
        <w:t xml:space="preserve"> outside of NASA</w:t>
      </w:r>
    </w:p>
    <w:p w14:paraId="1B3A1829" w14:textId="4CE22D5F" w:rsidR="00DC0085" w:rsidRDefault="00DC0085" w:rsidP="00DC0085">
      <w:pPr>
        <w:pStyle w:val="NormalWeb"/>
        <w:contextualSpacing/>
        <w:rPr>
          <w:rFonts w:ascii="Times New Roman" w:hAnsi="Times New Roman"/>
          <w:sz w:val="24"/>
          <w:szCs w:val="24"/>
          <w:u w:val="single"/>
        </w:rPr>
      </w:pPr>
      <w:r>
        <w:rPr>
          <w:rFonts w:ascii="Times New Roman" w:hAnsi="Times New Roman"/>
          <w:sz w:val="24"/>
          <w:szCs w:val="24"/>
          <w:u w:val="single"/>
        </w:rPr>
        <w:t>Topic I: Successfully Completing the Apollo 13 Mission</w:t>
      </w:r>
    </w:p>
    <w:p w14:paraId="12548031" w14:textId="1EBD911F" w:rsidR="006E10E3" w:rsidRDefault="0073683D" w:rsidP="00DC0085">
      <w:pPr>
        <w:pStyle w:val="NormalWeb"/>
        <w:ind w:firstLine="720"/>
        <w:contextualSpacing/>
        <w:rPr>
          <w:rFonts w:ascii="Times New Roman" w:hAnsi="Times New Roman"/>
          <w:sz w:val="24"/>
          <w:szCs w:val="24"/>
        </w:rPr>
      </w:pPr>
      <w:r>
        <w:rPr>
          <w:rFonts w:ascii="Times New Roman" w:hAnsi="Times New Roman"/>
          <w:sz w:val="24"/>
          <w:szCs w:val="24"/>
        </w:rPr>
        <w:t xml:space="preserve">The Administrator has overseen six successful Apollo missions, including the very first Moon landing. This seventh </w:t>
      </w:r>
      <w:r w:rsidR="006D573D">
        <w:rPr>
          <w:rFonts w:ascii="Times New Roman" w:hAnsi="Times New Roman"/>
          <w:sz w:val="24"/>
          <w:szCs w:val="24"/>
        </w:rPr>
        <w:t xml:space="preserve">Apollo </w:t>
      </w:r>
      <w:r>
        <w:rPr>
          <w:rFonts w:ascii="Times New Roman" w:hAnsi="Times New Roman"/>
          <w:sz w:val="24"/>
          <w:szCs w:val="24"/>
        </w:rPr>
        <w:t xml:space="preserve">mission was slated as routine procedure but it is clear to the Administrator that </w:t>
      </w:r>
      <w:r w:rsidR="002427BD">
        <w:rPr>
          <w:rFonts w:ascii="Times New Roman" w:hAnsi="Times New Roman"/>
          <w:sz w:val="24"/>
          <w:szCs w:val="24"/>
        </w:rPr>
        <w:t xml:space="preserve">due to either an </w:t>
      </w:r>
      <w:r w:rsidR="000E16A1">
        <w:rPr>
          <w:rFonts w:ascii="Times New Roman" w:hAnsi="Times New Roman"/>
          <w:sz w:val="24"/>
          <w:szCs w:val="24"/>
        </w:rPr>
        <w:t>anomaly i</w:t>
      </w:r>
      <w:r w:rsidR="006E10E3">
        <w:rPr>
          <w:rFonts w:ascii="Times New Roman" w:hAnsi="Times New Roman"/>
          <w:sz w:val="24"/>
          <w:szCs w:val="24"/>
        </w:rPr>
        <w:t>n instrumentation readings or a severe</w:t>
      </w:r>
      <w:r w:rsidR="000E16A1">
        <w:rPr>
          <w:rFonts w:ascii="Times New Roman" w:hAnsi="Times New Roman"/>
          <w:sz w:val="24"/>
          <w:szCs w:val="24"/>
        </w:rPr>
        <w:t xml:space="preserve"> error in t</w:t>
      </w:r>
      <w:r w:rsidR="006E10E3">
        <w:rPr>
          <w:rFonts w:ascii="Times New Roman" w:hAnsi="Times New Roman"/>
          <w:sz w:val="24"/>
          <w:szCs w:val="24"/>
        </w:rPr>
        <w:t>he oxygen tanks themselves, the Apollo 13</w:t>
      </w:r>
      <w:r w:rsidR="000E16A1">
        <w:rPr>
          <w:rFonts w:ascii="Times New Roman" w:hAnsi="Times New Roman"/>
          <w:sz w:val="24"/>
          <w:szCs w:val="24"/>
        </w:rPr>
        <w:t xml:space="preserve"> mission is likely to de</w:t>
      </w:r>
      <w:r w:rsidR="00925189">
        <w:rPr>
          <w:rFonts w:ascii="Times New Roman" w:hAnsi="Times New Roman"/>
          <w:sz w:val="24"/>
          <w:szCs w:val="24"/>
        </w:rPr>
        <w:t xml:space="preserve">viate from its intended </w:t>
      </w:r>
      <w:r w:rsidR="006E10E3">
        <w:rPr>
          <w:rFonts w:ascii="Times New Roman" w:hAnsi="Times New Roman"/>
          <w:sz w:val="24"/>
          <w:szCs w:val="24"/>
        </w:rPr>
        <w:t>program in both course and objective</w:t>
      </w:r>
      <w:r w:rsidR="000E16A1">
        <w:rPr>
          <w:rFonts w:ascii="Times New Roman" w:hAnsi="Times New Roman"/>
          <w:sz w:val="24"/>
          <w:szCs w:val="24"/>
        </w:rPr>
        <w:t xml:space="preserve">. </w:t>
      </w:r>
    </w:p>
    <w:p w14:paraId="4CBFD841" w14:textId="5BC130B2" w:rsidR="00DC0085" w:rsidRDefault="00DC0085" w:rsidP="00DC0085">
      <w:pPr>
        <w:pStyle w:val="NormalWeb"/>
        <w:ind w:firstLine="720"/>
        <w:contextualSpacing/>
        <w:rPr>
          <w:rFonts w:ascii="Times New Roman" w:hAnsi="Times New Roman"/>
          <w:sz w:val="24"/>
          <w:szCs w:val="24"/>
        </w:rPr>
      </w:pPr>
      <w:r>
        <w:rPr>
          <w:rFonts w:ascii="Times New Roman" w:hAnsi="Times New Roman"/>
          <w:sz w:val="24"/>
          <w:szCs w:val="24"/>
        </w:rPr>
        <w:t xml:space="preserve">In order to create a workable solution to the current issues aboard the Command Module, the Administrator acknowledges that teamwork within the many departments of NASA will be key. The Administrator believes in the capabilities, knowledge, and experience of both the ground crew and the astronauts, and is confident in the Administration’s aptitude in creating new and innovative solutions. </w:t>
      </w:r>
    </w:p>
    <w:p w14:paraId="4ED600D8" w14:textId="29D95740" w:rsidR="004A67C9" w:rsidRDefault="00DC0085" w:rsidP="006E10E3">
      <w:pPr>
        <w:pStyle w:val="NormalWeb"/>
        <w:ind w:firstLine="720"/>
        <w:contextualSpacing/>
        <w:rPr>
          <w:rFonts w:ascii="Times New Roman" w:hAnsi="Times New Roman"/>
          <w:sz w:val="24"/>
          <w:szCs w:val="24"/>
        </w:rPr>
      </w:pPr>
      <w:r>
        <w:rPr>
          <w:rFonts w:ascii="Times New Roman" w:hAnsi="Times New Roman"/>
          <w:sz w:val="24"/>
          <w:szCs w:val="24"/>
        </w:rPr>
        <w:t xml:space="preserve">The </w:t>
      </w:r>
      <w:r w:rsidR="004A67C9">
        <w:rPr>
          <w:rFonts w:ascii="Times New Roman" w:hAnsi="Times New Roman"/>
          <w:sz w:val="24"/>
          <w:szCs w:val="24"/>
        </w:rPr>
        <w:t>possible harm to any member of NASA</w:t>
      </w:r>
      <w:r w:rsidR="00AA4FB5">
        <w:rPr>
          <w:rFonts w:ascii="Times New Roman" w:hAnsi="Times New Roman"/>
          <w:sz w:val="24"/>
          <w:szCs w:val="24"/>
        </w:rPr>
        <w:t xml:space="preserve"> </w:t>
      </w:r>
      <w:r w:rsidR="0073683D">
        <w:rPr>
          <w:rFonts w:ascii="Times New Roman" w:hAnsi="Times New Roman"/>
          <w:sz w:val="24"/>
          <w:szCs w:val="24"/>
        </w:rPr>
        <w:t>due to equipment malfunction</w:t>
      </w:r>
      <w:r w:rsidR="00925189">
        <w:rPr>
          <w:rFonts w:ascii="Times New Roman" w:hAnsi="Times New Roman"/>
          <w:sz w:val="24"/>
          <w:szCs w:val="24"/>
        </w:rPr>
        <w:t xml:space="preserve"> or any other preventable cause</w:t>
      </w:r>
      <w:r w:rsidR="004A67C9">
        <w:rPr>
          <w:rFonts w:ascii="Times New Roman" w:hAnsi="Times New Roman"/>
          <w:sz w:val="24"/>
          <w:szCs w:val="24"/>
        </w:rPr>
        <w:t xml:space="preserve"> is extremely concerning</w:t>
      </w:r>
      <w:r>
        <w:rPr>
          <w:rFonts w:ascii="Times New Roman" w:hAnsi="Times New Roman"/>
          <w:sz w:val="24"/>
          <w:szCs w:val="24"/>
        </w:rPr>
        <w:t xml:space="preserve"> to the Administrator</w:t>
      </w:r>
      <w:r w:rsidR="004A67C9">
        <w:rPr>
          <w:rFonts w:ascii="Times New Roman" w:hAnsi="Times New Roman"/>
          <w:sz w:val="24"/>
          <w:szCs w:val="24"/>
        </w:rPr>
        <w:t>. However, the</w:t>
      </w:r>
      <w:r>
        <w:rPr>
          <w:rFonts w:ascii="Times New Roman" w:hAnsi="Times New Roman"/>
          <w:sz w:val="24"/>
          <w:szCs w:val="24"/>
        </w:rPr>
        <w:t xml:space="preserve"> Administrator’s</w:t>
      </w:r>
      <w:r w:rsidR="004A67C9">
        <w:rPr>
          <w:rFonts w:ascii="Times New Roman" w:hAnsi="Times New Roman"/>
          <w:sz w:val="24"/>
          <w:szCs w:val="24"/>
        </w:rPr>
        <w:t xml:space="preserve"> first and foremost priority is completing a successful mission</w:t>
      </w:r>
      <w:r>
        <w:rPr>
          <w:rFonts w:ascii="Times New Roman" w:hAnsi="Times New Roman"/>
          <w:sz w:val="24"/>
          <w:szCs w:val="24"/>
        </w:rPr>
        <w:t xml:space="preserve"> within an acceptable level of risk</w:t>
      </w:r>
      <w:r w:rsidR="0073683D">
        <w:rPr>
          <w:rFonts w:ascii="Times New Roman" w:hAnsi="Times New Roman"/>
          <w:sz w:val="24"/>
          <w:szCs w:val="24"/>
        </w:rPr>
        <w:t xml:space="preserve">, including </w:t>
      </w:r>
      <w:r w:rsidR="00925189">
        <w:rPr>
          <w:rFonts w:ascii="Times New Roman" w:hAnsi="Times New Roman"/>
          <w:sz w:val="24"/>
          <w:szCs w:val="24"/>
        </w:rPr>
        <w:t xml:space="preserve">the completion of </w:t>
      </w:r>
      <w:r w:rsidR="004D031E">
        <w:rPr>
          <w:rFonts w:ascii="Times New Roman" w:hAnsi="Times New Roman"/>
          <w:sz w:val="24"/>
          <w:szCs w:val="24"/>
        </w:rPr>
        <w:t>the primary objectives</w:t>
      </w:r>
      <w:r w:rsidR="006E10E3">
        <w:rPr>
          <w:rFonts w:ascii="Times New Roman" w:hAnsi="Times New Roman"/>
          <w:sz w:val="24"/>
          <w:szCs w:val="24"/>
        </w:rPr>
        <w:t xml:space="preserve"> of Apollo 13</w:t>
      </w:r>
      <w:r w:rsidR="004D031E">
        <w:rPr>
          <w:rFonts w:ascii="Times New Roman" w:hAnsi="Times New Roman"/>
          <w:sz w:val="24"/>
          <w:szCs w:val="24"/>
        </w:rPr>
        <w:t>:</w:t>
      </w:r>
      <w:r w:rsidR="0073683D">
        <w:rPr>
          <w:rFonts w:ascii="Times New Roman" w:hAnsi="Times New Roman"/>
          <w:sz w:val="24"/>
          <w:szCs w:val="24"/>
        </w:rPr>
        <w:t xml:space="preserve"> </w:t>
      </w:r>
      <w:r>
        <w:rPr>
          <w:rFonts w:ascii="Times New Roman" w:hAnsi="Times New Roman"/>
          <w:sz w:val="24"/>
          <w:szCs w:val="24"/>
        </w:rPr>
        <w:t>“</w:t>
      </w:r>
      <w:r w:rsidR="0073683D" w:rsidRPr="0073683D">
        <w:rPr>
          <w:rFonts w:ascii="Times New Roman" w:eastAsia="Times New Roman" w:hAnsi="Times New Roman"/>
          <w:color w:val="000000"/>
          <w:sz w:val="24"/>
          <w:szCs w:val="24"/>
          <w:lang w:val="en-CA"/>
        </w:rPr>
        <w:t>performing selenological inspection, surveying, and sampling of materials in a preselected region of the Fra Mauro formation;</w:t>
      </w:r>
      <w:r w:rsidR="0073683D" w:rsidRPr="0073683D">
        <w:rPr>
          <w:rFonts w:eastAsia="Times New Roman"/>
          <w:color w:val="000000"/>
          <w:sz w:val="24"/>
          <w:szCs w:val="24"/>
          <w:lang w:val="en-CA"/>
        </w:rPr>
        <w:t xml:space="preserve"> </w:t>
      </w:r>
      <w:r w:rsidR="0073683D" w:rsidRPr="0073683D">
        <w:rPr>
          <w:rFonts w:ascii="Times New Roman" w:eastAsia="Times New Roman" w:hAnsi="Times New Roman"/>
          <w:color w:val="000000"/>
          <w:sz w:val="24"/>
          <w:szCs w:val="24"/>
          <w:lang w:val="en-CA"/>
        </w:rPr>
        <w:t>deploying and activating an Apollo lunar surface experiments package;</w:t>
      </w:r>
      <w:r w:rsidR="0073683D" w:rsidRPr="0073683D">
        <w:rPr>
          <w:rFonts w:eastAsia="Times New Roman"/>
          <w:color w:val="000000"/>
          <w:sz w:val="24"/>
          <w:szCs w:val="24"/>
          <w:lang w:val="en-CA"/>
        </w:rPr>
        <w:t xml:space="preserve"> </w:t>
      </w:r>
      <w:r w:rsidR="0073683D" w:rsidRPr="0073683D">
        <w:rPr>
          <w:rFonts w:ascii="Times New Roman" w:eastAsia="Times New Roman" w:hAnsi="Times New Roman"/>
          <w:color w:val="000000"/>
          <w:sz w:val="24"/>
          <w:szCs w:val="24"/>
          <w:lang w:val="en-CA"/>
        </w:rPr>
        <w:t>further developing human capability to work in the lunar environment; and obtaining photographs of candidate exploration sites</w:t>
      </w:r>
      <w:r>
        <w:rPr>
          <w:rFonts w:ascii="Times New Roman" w:eastAsia="Times New Roman" w:hAnsi="Times New Roman"/>
          <w:color w:val="000000"/>
          <w:sz w:val="24"/>
          <w:szCs w:val="24"/>
          <w:lang w:val="en-CA"/>
        </w:rPr>
        <w:t>.”</w:t>
      </w:r>
      <w:r w:rsidR="0073683D">
        <w:rPr>
          <w:rStyle w:val="FootnoteReference"/>
          <w:rFonts w:ascii="Times New Roman" w:eastAsia="Times New Roman" w:hAnsi="Times New Roman"/>
          <w:color w:val="000000"/>
          <w:sz w:val="24"/>
          <w:szCs w:val="24"/>
          <w:lang w:val="en-CA"/>
        </w:rPr>
        <w:footnoteReference w:id="1"/>
      </w:r>
      <w:r w:rsidR="004A67C9" w:rsidRPr="0073683D">
        <w:rPr>
          <w:rFonts w:ascii="Times New Roman" w:hAnsi="Times New Roman"/>
          <w:sz w:val="24"/>
          <w:szCs w:val="24"/>
        </w:rPr>
        <w:t xml:space="preserve"> Therefore,</w:t>
      </w:r>
      <w:r w:rsidR="00745F65" w:rsidRPr="0073683D">
        <w:rPr>
          <w:rFonts w:ascii="Times New Roman" w:hAnsi="Times New Roman"/>
          <w:sz w:val="24"/>
          <w:szCs w:val="24"/>
        </w:rPr>
        <w:t xml:space="preserve"> the</w:t>
      </w:r>
      <w:r w:rsidR="006E10E3">
        <w:rPr>
          <w:rFonts w:ascii="Times New Roman" w:hAnsi="Times New Roman"/>
          <w:sz w:val="24"/>
          <w:szCs w:val="24"/>
        </w:rPr>
        <w:t xml:space="preserve">re is an acceptable level of risk to the astronauts that is yet to be surpassed in order to jeopardize these objectives. Once there is clarity on both the manner and severity of the malfunction, the risk to both the astronauts and the objectives can be re-assessed, and a decision can be made on whether or not </w:t>
      </w:r>
      <w:r w:rsidR="00AB4D8B">
        <w:rPr>
          <w:rFonts w:ascii="Times New Roman" w:hAnsi="Times New Roman"/>
          <w:sz w:val="24"/>
          <w:szCs w:val="24"/>
        </w:rPr>
        <w:t>the objectives can be completed</w:t>
      </w:r>
      <w:r w:rsidR="006E10E3">
        <w:rPr>
          <w:rFonts w:ascii="Times New Roman" w:hAnsi="Times New Roman"/>
          <w:sz w:val="24"/>
          <w:szCs w:val="24"/>
        </w:rPr>
        <w:t>. The</w:t>
      </w:r>
      <w:r w:rsidR="00745F65" w:rsidRPr="0073683D">
        <w:rPr>
          <w:rFonts w:ascii="Times New Roman" w:hAnsi="Times New Roman"/>
          <w:sz w:val="24"/>
          <w:szCs w:val="24"/>
        </w:rPr>
        <w:t xml:space="preserve"> Administrator discourages aborting the mission in any se</w:t>
      </w:r>
      <w:r w:rsidR="000E16A1">
        <w:rPr>
          <w:rFonts w:ascii="Times New Roman" w:hAnsi="Times New Roman"/>
          <w:sz w:val="24"/>
          <w:szCs w:val="24"/>
        </w:rPr>
        <w:t>nse unless absolutely necessary</w:t>
      </w:r>
      <w:r>
        <w:rPr>
          <w:rFonts w:ascii="Times New Roman" w:hAnsi="Times New Roman"/>
          <w:sz w:val="24"/>
          <w:szCs w:val="24"/>
        </w:rPr>
        <w:t>, although acknowledges that prioritizing and compromising will be necessary due to the decreased functionality of the Command Module</w:t>
      </w:r>
      <w:r w:rsidR="006E10E3">
        <w:rPr>
          <w:rFonts w:ascii="Times New Roman" w:hAnsi="Times New Roman"/>
          <w:sz w:val="24"/>
          <w:szCs w:val="24"/>
        </w:rPr>
        <w:t xml:space="preserve">. </w:t>
      </w:r>
    </w:p>
    <w:p w14:paraId="02EB377D" w14:textId="77777777" w:rsidR="004D031E" w:rsidRDefault="004D031E" w:rsidP="004A67C9">
      <w:pPr>
        <w:pStyle w:val="NormalWeb"/>
        <w:ind w:firstLine="720"/>
        <w:contextualSpacing/>
        <w:rPr>
          <w:rFonts w:ascii="Times New Roman" w:hAnsi="Times New Roman"/>
          <w:sz w:val="24"/>
          <w:szCs w:val="24"/>
        </w:rPr>
      </w:pPr>
    </w:p>
    <w:p w14:paraId="14BC61CC" w14:textId="0C85FAA0" w:rsidR="004D031E" w:rsidRPr="004D5237" w:rsidRDefault="004D031E" w:rsidP="004D5237">
      <w:pPr>
        <w:pStyle w:val="NormalWeb"/>
        <w:contextualSpacing/>
        <w:rPr>
          <w:rFonts w:ascii="Times New Roman" w:hAnsi="Times New Roman"/>
          <w:sz w:val="24"/>
          <w:szCs w:val="24"/>
          <w:u w:val="single"/>
        </w:rPr>
      </w:pPr>
      <w:r w:rsidRPr="004D5237">
        <w:rPr>
          <w:rFonts w:ascii="Times New Roman" w:hAnsi="Times New Roman"/>
          <w:sz w:val="24"/>
          <w:szCs w:val="24"/>
          <w:u w:val="single"/>
        </w:rPr>
        <w:t xml:space="preserve">Therefore, </w:t>
      </w:r>
      <w:r w:rsidR="006E10E3">
        <w:rPr>
          <w:rFonts w:ascii="Times New Roman" w:hAnsi="Times New Roman"/>
          <w:sz w:val="24"/>
          <w:szCs w:val="24"/>
          <w:u w:val="single"/>
        </w:rPr>
        <w:t xml:space="preserve">the Administrator </w:t>
      </w:r>
      <w:r w:rsidRPr="004D5237">
        <w:rPr>
          <w:rFonts w:ascii="Times New Roman" w:hAnsi="Times New Roman"/>
          <w:sz w:val="24"/>
          <w:szCs w:val="24"/>
          <w:u w:val="single"/>
        </w:rPr>
        <w:t>Thomas Paine</w:t>
      </w:r>
    </w:p>
    <w:p w14:paraId="1A00891C" w14:textId="087FA89A" w:rsidR="004D031E" w:rsidRPr="0041001F" w:rsidRDefault="004D031E" w:rsidP="004D5237">
      <w:pPr>
        <w:pStyle w:val="NormalWeb"/>
        <w:numPr>
          <w:ilvl w:val="0"/>
          <w:numId w:val="7"/>
        </w:numPr>
        <w:ind w:left="993" w:hanging="709"/>
        <w:contextualSpacing/>
        <w:rPr>
          <w:rFonts w:ascii="Times New Roman" w:hAnsi="Times New Roman"/>
          <w:b/>
          <w:sz w:val="24"/>
          <w:szCs w:val="24"/>
        </w:rPr>
      </w:pPr>
      <w:r w:rsidRPr="0041001F">
        <w:rPr>
          <w:rFonts w:ascii="Times New Roman" w:hAnsi="Times New Roman"/>
          <w:b/>
          <w:sz w:val="24"/>
          <w:szCs w:val="24"/>
        </w:rPr>
        <w:t>Notes with deep concern the increased danger to NASA astronauts Jim Lovell, Jack Swigert, and Fred Haise</w:t>
      </w:r>
    </w:p>
    <w:p w14:paraId="2198B1EB" w14:textId="77777777" w:rsidR="004D031E" w:rsidRDefault="004D031E" w:rsidP="004D5237">
      <w:pPr>
        <w:pStyle w:val="NormalWeb"/>
        <w:numPr>
          <w:ilvl w:val="0"/>
          <w:numId w:val="7"/>
        </w:numPr>
        <w:ind w:left="993" w:hanging="709"/>
        <w:contextualSpacing/>
        <w:rPr>
          <w:rFonts w:ascii="Times New Roman" w:hAnsi="Times New Roman"/>
          <w:b/>
          <w:sz w:val="24"/>
          <w:szCs w:val="24"/>
        </w:rPr>
      </w:pPr>
      <w:r w:rsidRPr="0041001F">
        <w:rPr>
          <w:rFonts w:ascii="Times New Roman" w:hAnsi="Times New Roman"/>
          <w:b/>
          <w:sz w:val="24"/>
          <w:szCs w:val="24"/>
        </w:rPr>
        <w:t>Reaffirms the importance of completing Apollo 13’s primary objectives</w:t>
      </w:r>
    </w:p>
    <w:p w14:paraId="7DA82979" w14:textId="362BD4A5" w:rsidR="004D5237" w:rsidRPr="004D5237" w:rsidRDefault="004D5237" w:rsidP="004D5237">
      <w:pPr>
        <w:pStyle w:val="NormalWeb"/>
        <w:numPr>
          <w:ilvl w:val="0"/>
          <w:numId w:val="7"/>
        </w:numPr>
        <w:ind w:left="993" w:hanging="709"/>
        <w:contextualSpacing/>
        <w:rPr>
          <w:rFonts w:ascii="Times New Roman" w:hAnsi="Times New Roman"/>
          <w:b/>
          <w:sz w:val="24"/>
          <w:szCs w:val="24"/>
        </w:rPr>
      </w:pPr>
      <w:r w:rsidRPr="0041001F">
        <w:rPr>
          <w:rFonts w:ascii="Times New Roman" w:hAnsi="Times New Roman"/>
          <w:b/>
          <w:sz w:val="24"/>
          <w:szCs w:val="24"/>
        </w:rPr>
        <w:lastRenderedPageBreak/>
        <w:t>Solemnly affirms that an aborted mission in order to return to Earth may be necessary if the Command Module is sufficiently damaged</w:t>
      </w:r>
    </w:p>
    <w:p w14:paraId="79EE476E" w14:textId="77777777" w:rsidR="004D031E" w:rsidRPr="0041001F" w:rsidRDefault="004D031E" w:rsidP="004D5237">
      <w:pPr>
        <w:pStyle w:val="NormalWeb"/>
        <w:numPr>
          <w:ilvl w:val="0"/>
          <w:numId w:val="7"/>
        </w:numPr>
        <w:ind w:left="993" w:hanging="709"/>
        <w:contextualSpacing/>
        <w:rPr>
          <w:rFonts w:ascii="Times New Roman" w:hAnsi="Times New Roman"/>
          <w:b/>
          <w:sz w:val="24"/>
          <w:szCs w:val="24"/>
        </w:rPr>
      </w:pPr>
      <w:r w:rsidRPr="0041001F">
        <w:rPr>
          <w:rFonts w:ascii="Times New Roman" w:hAnsi="Times New Roman"/>
          <w:b/>
          <w:sz w:val="24"/>
          <w:szCs w:val="24"/>
        </w:rPr>
        <w:t>Emphasizes the importance of teamwork within the many departments of the Administration in order to find a workable solution to the problem</w:t>
      </w:r>
    </w:p>
    <w:p w14:paraId="4BA75FAF" w14:textId="77777777" w:rsidR="00AB4D8B" w:rsidRDefault="00AB4D8B" w:rsidP="004A67C9">
      <w:pPr>
        <w:pStyle w:val="NormalWeb"/>
        <w:ind w:firstLine="720"/>
        <w:contextualSpacing/>
        <w:rPr>
          <w:rFonts w:ascii="Times New Roman" w:hAnsi="Times New Roman"/>
          <w:sz w:val="24"/>
          <w:szCs w:val="24"/>
          <w:u w:val="single"/>
        </w:rPr>
      </w:pPr>
    </w:p>
    <w:p w14:paraId="6F0EA1E0" w14:textId="77777777" w:rsidR="00AB4D8B" w:rsidRDefault="00AB4D8B" w:rsidP="004A67C9">
      <w:pPr>
        <w:pStyle w:val="NormalWeb"/>
        <w:ind w:firstLine="720"/>
        <w:contextualSpacing/>
        <w:rPr>
          <w:rFonts w:ascii="Times New Roman" w:hAnsi="Times New Roman"/>
          <w:sz w:val="24"/>
          <w:szCs w:val="24"/>
          <w:u w:val="single"/>
        </w:rPr>
      </w:pPr>
    </w:p>
    <w:p w14:paraId="7BDE6F15" w14:textId="53738C98" w:rsidR="004A67C9" w:rsidRDefault="00AB4D8B" w:rsidP="004A67C9">
      <w:pPr>
        <w:pStyle w:val="NormalWeb"/>
        <w:ind w:firstLine="720"/>
        <w:contextualSpacing/>
        <w:rPr>
          <w:rFonts w:ascii="Times New Roman" w:hAnsi="Times New Roman"/>
          <w:sz w:val="24"/>
          <w:szCs w:val="24"/>
        </w:rPr>
      </w:pPr>
      <w:r>
        <w:rPr>
          <w:rFonts w:ascii="Times New Roman" w:hAnsi="Times New Roman"/>
          <w:sz w:val="24"/>
          <w:szCs w:val="24"/>
          <w:u w:val="single"/>
        </w:rPr>
        <w:t xml:space="preserve">Topic II: </w:t>
      </w:r>
      <w:r w:rsidR="00405E22">
        <w:rPr>
          <w:rFonts w:ascii="Times New Roman" w:hAnsi="Times New Roman"/>
          <w:sz w:val="24"/>
          <w:szCs w:val="24"/>
          <w:u w:val="single"/>
        </w:rPr>
        <w:t>Managing</w:t>
      </w:r>
      <w:r>
        <w:rPr>
          <w:rFonts w:ascii="Times New Roman" w:hAnsi="Times New Roman"/>
          <w:sz w:val="24"/>
          <w:szCs w:val="24"/>
          <w:u w:val="single"/>
        </w:rPr>
        <w:t xml:space="preserve"> the Outcome of the Apollo 13 Mission</w:t>
      </w:r>
    </w:p>
    <w:p w14:paraId="52C9657D" w14:textId="127B6835" w:rsidR="00AB4D8B" w:rsidRDefault="00AB4D8B" w:rsidP="004A67C9">
      <w:pPr>
        <w:pStyle w:val="NormalWeb"/>
        <w:ind w:firstLine="720"/>
        <w:contextualSpacing/>
        <w:rPr>
          <w:rFonts w:ascii="Times New Roman" w:hAnsi="Times New Roman"/>
          <w:sz w:val="24"/>
          <w:szCs w:val="24"/>
        </w:rPr>
      </w:pPr>
      <w:r>
        <w:rPr>
          <w:rFonts w:ascii="Times New Roman" w:hAnsi="Times New Roman"/>
          <w:sz w:val="24"/>
          <w:szCs w:val="24"/>
        </w:rPr>
        <w:t xml:space="preserve">The Apollo program has always been a source of pride for both NASA and the Government of the United States. Its success in being the first </w:t>
      </w:r>
      <w:r w:rsidR="002F1F44">
        <w:rPr>
          <w:rFonts w:ascii="Times New Roman" w:hAnsi="Times New Roman"/>
          <w:sz w:val="24"/>
          <w:szCs w:val="24"/>
        </w:rPr>
        <w:t xml:space="preserve">nation </w:t>
      </w:r>
      <w:r>
        <w:rPr>
          <w:rFonts w:ascii="Times New Roman" w:hAnsi="Times New Roman"/>
          <w:sz w:val="24"/>
          <w:szCs w:val="24"/>
        </w:rPr>
        <w:t xml:space="preserve">to put a man on the moon has placed it as the undisputed leader in the “Space Race” against </w:t>
      </w:r>
      <w:r w:rsidR="004A3BA4">
        <w:rPr>
          <w:rFonts w:ascii="Times New Roman" w:hAnsi="Times New Roman"/>
          <w:sz w:val="24"/>
          <w:szCs w:val="24"/>
        </w:rPr>
        <w:t>the USSR</w:t>
      </w:r>
      <w:r>
        <w:rPr>
          <w:rFonts w:ascii="Times New Roman" w:hAnsi="Times New Roman"/>
          <w:sz w:val="24"/>
          <w:szCs w:val="24"/>
        </w:rPr>
        <w:t xml:space="preserve">. </w:t>
      </w:r>
      <w:r w:rsidR="00747EB4">
        <w:rPr>
          <w:rFonts w:ascii="Times New Roman" w:hAnsi="Times New Roman"/>
          <w:sz w:val="24"/>
          <w:szCs w:val="24"/>
        </w:rPr>
        <w:t xml:space="preserve">Although this third mission set to land on the moon is being viewed as commonplace by some, the </w:t>
      </w:r>
      <w:r w:rsidR="004A3BA4">
        <w:rPr>
          <w:rFonts w:ascii="Times New Roman" w:hAnsi="Times New Roman"/>
          <w:sz w:val="24"/>
          <w:szCs w:val="24"/>
        </w:rPr>
        <w:t>undisputable truth is that the success of the space program is deeply rooted into the morale of America itself, especially during a time when American morals are being deeply and unequivocally attacked by the Soviets.</w:t>
      </w:r>
    </w:p>
    <w:p w14:paraId="3833189E" w14:textId="773763EA" w:rsidR="004A3BA4" w:rsidRDefault="002F1F44" w:rsidP="004A67C9">
      <w:pPr>
        <w:pStyle w:val="NormalWeb"/>
        <w:ind w:firstLine="720"/>
        <w:contextualSpacing/>
        <w:rPr>
          <w:rFonts w:ascii="Times New Roman" w:hAnsi="Times New Roman"/>
          <w:sz w:val="24"/>
          <w:szCs w:val="24"/>
        </w:rPr>
      </w:pPr>
      <w:r>
        <w:rPr>
          <w:rFonts w:ascii="Times New Roman" w:hAnsi="Times New Roman"/>
          <w:sz w:val="24"/>
          <w:szCs w:val="24"/>
        </w:rPr>
        <w:t>Should the Command Module’s malfunction result in dire circumstances</w:t>
      </w:r>
      <w:r w:rsidR="004A3BA4">
        <w:rPr>
          <w:rFonts w:ascii="Times New Roman" w:hAnsi="Times New Roman"/>
          <w:sz w:val="24"/>
          <w:szCs w:val="24"/>
        </w:rPr>
        <w:t xml:space="preserve"> </w:t>
      </w:r>
      <w:r>
        <w:rPr>
          <w:rFonts w:ascii="Times New Roman" w:hAnsi="Times New Roman"/>
          <w:sz w:val="24"/>
          <w:szCs w:val="24"/>
        </w:rPr>
        <w:t xml:space="preserve">that cause mission </w:t>
      </w:r>
      <w:r w:rsidR="004A3BA4">
        <w:rPr>
          <w:rFonts w:ascii="Times New Roman" w:hAnsi="Times New Roman"/>
          <w:sz w:val="24"/>
          <w:szCs w:val="24"/>
        </w:rPr>
        <w:t xml:space="preserve">failure, the Administrator believes that not only would it harm NASA’s credibility and reputation, but the entire credibility and reputation of American science as it currently stands. The National Aeronautics and Space Administration has never lost an astronaut in space before </w:t>
      </w:r>
      <w:r w:rsidR="00793985">
        <w:rPr>
          <w:rFonts w:ascii="Times New Roman" w:hAnsi="Times New Roman"/>
          <w:sz w:val="24"/>
          <w:szCs w:val="24"/>
        </w:rPr>
        <w:t>and such an event would be inexcusable to the Administrator, especially on a routine mission</w:t>
      </w:r>
      <w:r w:rsidR="004A3BA4">
        <w:rPr>
          <w:rFonts w:ascii="Times New Roman" w:hAnsi="Times New Roman"/>
          <w:sz w:val="24"/>
          <w:szCs w:val="24"/>
        </w:rPr>
        <w:t>. Successfully completing the Apollo 13 mission despite the anomaly and/or instrumental failure on the Command Module will test and prove the ingenuity, knowledge, and passion that every NASA employee shares.  Failure is not an option; not only are the lives of three astronauts on the line, but the reputation of American science and the morale of the American people rely on the success of the Apollo 13 mission.</w:t>
      </w:r>
      <w:r w:rsidR="00B2438E">
        <w:rPr>
          <w:rFonts w:ascii="Times New Roman" w:hAnsi="Times New Roman"/>
          <w:sz w:val="24"/>
          <w:szCs w:val="24"/>
        </w:rPr>
        <w:t xml:space="preserve"> </w:t>
      </w:r>
    </w:p>
    <w:p w14:paraId="573043D5" w14:textId="2300EE49" w:rsidR="002F1F44" w:rsidRDefault="00224F46" w:rsidP="004A67C9">
      <w:pPr>
        <w:pStyle w:val="NormalWeb"/>
        <w:ind w:firstLine="720"/>
        <w:contextualSpacing/>
        <w:rPr>
          <w:rFonts w:ascii="Times New Roman" w:hAnsi="Times New Roman"/>
          <w:sz w:val="24"/>
          <w:szCs w:val="24"/>
        </w:rPr>
      </w:pPr>
      <w:r>
        <w:rPr>
          <w:rFonts w:ascii="Times New Roman" w:hAnsi="Times New Roman"/>
          <w:sz w:val="24"/>
          <w:szCs w:val="24"/>
        </w:rPr>
        <w:t>Consequently</w:t>
      </w:r>
      <w:r w:rsidR="002F1F44">
        <w:rPr>
          <w:rFonts w:ascii="Times New Roman" w:hAnsi="Times New Roman"/>
          <w:sz w:val="24"/>
          <w:szCs w:val="24"/>
        </w:rPr>
        <w:t xml:space="preserve">, the Administrator </w:t>
      </w:r>
      <w:r>
        <w:rPr>
          <w:rFonts w:ascii="Times New Roman" w:hAnsi="Times New Roman"/>
          <w:sz w:val="24"/>
          <w:szCs w:val="24"/>
        </w:rPr>
        <w:t xml:space="preserve">will do everything in his power to ensure that the Apollo 13 mission is regarded as a success </w:t>
      </w:r>
      <w:r w:rsidR="008D73F9">
        <w:rPr>
          <w:rFonts w:ascii="Times New Roman" w:hAnsi="Times New Roman"/>
          <w:sz w:val="24"/>
          <w:szCs w:val="24"/>
        </w:rPr>
        <w:t xml:space="preserve">so </w:t>
      </w:r>
      <w:r>
        <w:rPr>
          <w:rFonts w:ascii="Times New Roman" w:hAnsi="Times New Roman"/>
          <w:sz w:val="24"/>
          <w:szCs w:val="24"/>
        </w:rPr>
        <w:t xml:space="preserve">as to not put into question America’s superiority in space aeronautics. No matter the outcome, the Administrator guarantees that, as with all malfunctions, the Apollo 13 mission </w:t>
      </w:r>
      <w:r w:rsidR="00793985">
        <w:rPr>
          <w:rFonts w:ascii="Times New Roman" w:hAnsi="Times New Roman"/>
          <w:sz w:val="24"/>
          <w:szCs w:val="24"/>
        </w:rPr>
        <w:t xml:space="preserve">will be learned from and investigated </w:t>
      </w:r>
      <w:r>
        <w:rPr>
          <w:rFonts w:ascii="Times New Roman" w:hAnsi="Times New Roman"/>
          <w:sz w:val="24"/>
          <w:szCs w:val="24"/>
        </w:rPr>
        <w:t>in order to prevent th</w:t>
      </w:r>
      <w:r w:rsidR="00793985">
        <w:rPr>
          <w:rFonts w:ascii="Times New Roman" w:hAnsi="Times New Roman"/>
          <w:sz w:val="24"/>
          <w:szCs w:val="24"/>
        </w:rPr>
        <w:t>ese</w:t>
      </w:r>
      <w:r>
        <w:rPr>
          <w:rFonts w:ascii="Times New Roman" w:hAnsi="Times New Roman"/>
          <w:sz w:val="24"/>
          <w:szCs w:val="24"/>
        </w:rPr>
        <w:t xml:space="preserve"> circumstances from ever repeating themselves.</w:t>
      </w:r>
    </w:p>
    <w:p w14:paraId="20989DE1" w14:textId="77777777" w:rsidR="00224F46" w:rsidRDefault="00224F46" w:rsidP="004A67C9">
      <w:pPr>
        <w:pStyle w:val="NormalWeb"/>
        <w:ind w:firstLine="720"/>
        <w:contextualSpacing/>
        <w:rPr>
          <w:rFonts w:ascii="Times New Roman" w:hAnsi="Times New Roman"/>
          <w:sz w:val="24"/>
          <w:szCs w:val="24"/>
        </w:rPr>
      </w:pPr>
    </w:p>
    <w:p w14:paraId="134753D1" w14:textId="6147A15F" w:rsidR="00AB4D8B" w:rsidRPr="00B2438E" w:rsidRDefault="00224F46" w:rsidP="00B2438E">
      <w:pPr>
        <w:pStyle w:val="NormalWeb"/>
        <w:contextualSpacing/>
        <w:rPr>
          <w:rFonts w:ascii="Times New Roman" w:hAnsi="Times New Roman"/>
          <w:sz w:val="24"/>
          <w:szCs w:val="24"/>
          <w:u w:val="single"/>
        </w:rPr>
      </w:pPr>
      <w:r w:rsidRPr="00B2438E">
        <w:rPr>
          <w:rFonts w:ascii="Times New Roman" w:hAnsi="Times New Roman"/>
          <w:sz w:val="24"/>
          <w:szCs w:val="24"/>
          <w:u w:val="single"/>
        </w:rPr>
        <w:t>Therefore, the Administrator Thomas Paine</w:t>
      </w:r>
    </w:p>
    <w:p w14:paraId="2A4127E5" w14:textId="018667A5" w:rsidR="00224F46" w:rsidRPr="00B2438E" w:rsidRDefault="00224F46" w:rsidP="00224F46">
      <w:pPr>
        <w:pStyle w:val="NormalWeb"/>
        <w:numPr>
          <w:ilvl w:val="0"/>
          <w:numId w:val="8"/>
        </w:numPr>
        <w:contextualSpacing/>
        <w:rPr>
          <w:rFonts w:ascii="Times New Roman" w:hAnsi="Times New Roman"/>
          <w:b/>
          <w:sz w:val="24"/>
          <w:szCs w:val="24"/>
        </w:rPr>
      </w:pPr>
      <w:r w:rsidRPr="00B2438E">
        <w:rPr>
          <w:rFonts w:ascii="Times New Roman" w:hAnsi="Times New Roman"/>
          <w:b/>
          <w:sz w:val="24"/>
          <w:szCs w:val="24"/>
        </w:rPr>
        <w:t xml:space="preserve"> Calls for a full investigation and review of the Command Module’s oxygen tanks and related instruments</w:t>
      </w:r>
    </w:p>
    <w:p w14:paraId="7A708BDE" w14:textId="077F4F61" w:rsidR="00224F46" w:rsidRDefault="00B2438E" w:rsidP="00224F46">
      <w:pPr>
        <w:pStyle w:val="NormalWeb"/>
        <w:numPr>
          <w:ilvl w:val="0"/>
          <w:numId w:val="8"/>
        </w:numPr>
        <w:contextualSpacing/>
        <w:rPr>
          <w:rFonts w:ascii="Times New Roman" w:hAnsi="Times New Roman"/>
          <w:b/>
          <w:sz w:val="24"/>
          <w:szCs w:val="24"/>
        </w:rPr>
      </w:pPr>
      <w:r w:rsidRPr="00B2438E">
        <w:rPr>
          <w:rFonts w:ascii="Times New Roman" w:hAnsi="Times New Roman"/>
          <w:b/>
          <w:sz w:val="24"/>
          <w:szCs w:val="24"/>
        </w:rPr>
        <w:t>Notes the importance of continued American excellence in NASA’s space program</w:t>
      </w:r>
    </w:p>
    <w:p w14:paraId="75EDE0AC" w14:textId="77777777" w:rsidR="00B2438E" w:rsidRPr="00B2438E" w:rsidRDefault="00B2438E" w:rsidP="00B2438E">
      <w:pPr>
        <w:pStyle w:val="NormalWeb"/>
        <w:ind w:left="1080"/>
        <w:contextualSpacing/>
        <w:rPr>
          <w:rFonts w:ascii="Times New Roman" w:hAnsi="Times New Roman"/>
          <w:b/>
          <w:sz w:val="24"/>
          <w:szCs w:val="24"/>
        </w:rPr>
      </w:pPr>
    </w:p>
    <w:p w14:paraId="640DDC24" w14:textId="77777777" w:rsidR="00B2438E" w:rsidRPr="0041001F" w:rsidRDefault="00B2438E" w:rsidP="00B2438E">
      <w:pPr>
        <w:pStyle w:val="NormalWeb"/>
        <w:ind w:left="1080"/>
        <w:contextualSpacing/>
        <w:rPr>
          <w:rFonts w:ascii="Times New Roman" w:hAnsi="Times New Roman"/>
          <w:b/>
          <w:sz w:val="24"/>
          <w:szCs w:val="24"/>
        </w:rPr>
      </w:pPr>
    </w:p>
    <w:p w14:paraId="0CA99862" w14:textId="5B91D264" w:rsidR="00224F46" w:rsidRDefault="00224F46" w:rsidP="004A67C9">
      <w:pPr>
        <w:pStyle w:val="NormalWeb"/>
        <w:ind w:firstLine="720"/>
        <w:contextualSpacing/>
        <w:rPr>
          <w:rFonts w:ascii="Times New Roman" w:hAnsi="Times New Roman"/>
          <w:sz w:val="24"/>
          <w:szCs w:val="24"/>
        </w:rPr>
      </w:pPr>
    </w:p>
    <w:p w14:paraId="32672DE7" w14:textId="77777777" w:rsidR="00AB4D8B" w:rsidRDefault="00AB4D8B" w:rsidP="004A67C9">
      <w:pPr>
        <w:pStyle w:val="NormalWeb"/>
        <w:ind w:firstLine="720"/>
        <w:contextualSpacing/>
        <w:rPr>
          <w:rFonts w:ascii="Times New Roman" w:hAnsi="Times New Roman"/>
          <w:sz w:val="24"/>
          <w:szCs w:val="24"/>
        </w:rPr>
      </w:pPr>
    </w:p>
    <w:p w14:paraId="71D049EA" w14:textId="77777777" w:rsidR="00CE6B92" w:rsidRDefault="00CE6B92"/>
    <w:p w14:paraId="10EE1271" w14:textId="77777777" w:rsidR="00B2438E" w:rsidRDefault="00B2438E"/>
    <w:p w14:paraId="1846378B" w14:textId="77777777" w:rsidR="00B2438E" w:rsidRDefault="00B2438E"/>
    <w:p w14:paraId="58CD95B4" w14:textId="77777777" w:rsidR="00B2438E" w:rsidRDefault="00B2438E"/>
    <w:p w14:paraId="61F4FBCC" w14:textId="77777777" w:rsidR="00B2438E" w:rsidRDefault="00B2438E"/>
    <w:p w14:paraId="0E6CA00C" w14:textId="77777777" w:rsidR="00B2438E" w:rsidRDefault="00B2438E"/>
    <w:p w14:paraId="7844A527" w14:textId="77777777" w:rsidR="00B2438E" w:rsidRDefault="00B2438E"/>
    <w:p w14:paraId="7C80BD3B" w14:textId="7BF2A91E" w:rsidR="00B2438E" w:rsidRPr="00B2438E" w:rsidRDefault="00B2438E">
      <w:pPr>
        <w:rPr>
          <w:u w:val="single"/>
        </w:rPr>
      </w:pPr>
      <w:r w:rsidRPr="00B2438E">
        <w:rPr>
          <w:u w:val="single"/>
        </w:rPr>
        <w:t>Bibliography</w:t>
      </w:r>
    </w:p>
    <w:p w14:paraId="71E86835" w14:textId="77777777" w:rsidR="00B2438E" w:rsidRDefault="00B2438E"/>
    <w:p w14:paraId="71002C56" w14:textId="7621997C" w:rsidR="00AB5989" w:rsidRPr="00AB5989" w:rsidRDefault="00AB5989" w:rsidP="00AB5989">
      <w:pPr>
        <w:spacing w:after="180"/>
        <w:ind w:left="450" w:hanging="450"/>
        <w:rPr>
          <w:rFonts w:asciiTheme="minorHAnsi" w:eastAsiaTheme="minorEastAsia" w:hAnsiTheme="minorHAnsi"/>
          <w:color w:val="000000"/>
          <w:lang w:val="en-CA"/>
        </w:rPr>
      </w:pPr>
      <w:r w:rsidRPr="00AB5989">
        <w:rPr>
          <w:rFonts w:asciiTheme="minorHAnsi" w:eastAsiaTheme="minorEastAsia" w:hAnsiTheme="minorHAnsi"/>
          <w:color w:val="000000"/>
          <w:lang w:val="en-CA"/>
        </w:rPr>
        <w:t>"Apollo 13". </w:t>
      </w:r>
      <w:r w:rsidRPr="00AB5989">
        <w:rPr>
          <w:rFonts w:asciiTheme="minorHAnsi" w:eastAsiaTheme="minorEastAsia" w:hAnsiTheme="minorHAnsi"/>
          <w:i/>
          <w:iCs/>
          <w:color w:val="000000"/>
          <w:lang w:val="en-CA"/>
        </w:rPr>
        <w:t>En.wikipedia.org</w:t>
      </w:r>
      <w:r>
        <w:rPr>
          <w:rFonts w:asciiTheme="minorHAnsi" w:eastAsiaTheme="minorEastAsia" w:hAnsiTheme="minorHAnsi"/>
          <w:color w:val="000000"/>
          <w:lang w:val="en-CA"/>
        </w:rPr>
        <w:t>.</w:t>
      </w:r>
      <w:r w:rsidRPr="00AB5989">
        <w:rPr>
          <w:rFonts w:asciiTheme="minorHAnsi" w:eastAsiaTheme="minorEastAsia" w:hAnsiTheme="minorHAnsi"/>
          <w:color w:val="000000"/>
          <w:lang w:val="en-CA"/>
        </w:rPr>
        <w:t xml:space="preserve"> 2016. Web. 27 Oct. 2016.</w:t>
      </w:r>
    </w:p>
    <w:p w14:paraId="2EB1CD63" w14:textId="5B4B87B0" w:rsidR="00AB5989" w:rsidRPr="00AB5989" w:rsidRDefault="00AB5989" w:rsidP="00AB5989">
      <w:pPr>
        <w:spacing w:after="180"/>
        <w:ind w:left="450" w:hanging="450"/>
        <w:rPr>
          <w:rFonts w:asciiTheme="minorHAnsi" w:eastAsiaTheme="minorEastAsia" w:hAnsiTheme="minorHAnsi"/>
          <w:color w:val="000000"/>
          <w:lang w:val="en-CA"/>
        </w:rPr>
      </w:pPr>
      <w:r w:rsidRPr="00AB5989">
        <w:rPr>
          <w:rFonts w:asciiTheme="minorHAnsi" w:eastAsiaTheme="minorEastAsia" w:hAnsiTheme="minorHAnsi"/>
          <w:i/>
          <w:iCs/>
          <w:color w:val="000000"/>
          <w:lang w:val="en-CA"/>
        </w:rPr>
        <w:t>Apollo 13</w:t>
      </w:r>
      <w:r>
        <w:rPr>
          <w:rFonts w:asciiTheme="minorHAnsi" w:eastAsiaTheme="minorEastAsia" w:hAnsiTheme="minorHAnsi"/>
          <w:color w:val="000000"/>
          <w:lang w:val="en-CA"/>
        </w:rPr>
        <w:t>. Ron Howard, 1995. F</w:t>
      </w:r>
      <w:r w:rsidRPr="00AB5989">
        <w:rPr>
          <w:rFonts w:asciiTheme="minorHAnsi" w:eastAsiaTheme="minorEastAsia" w:hAnsiTheme="minorHAnsi"/>
          <w:color w:val="000000"/>
          <w:lang w:val="en-CA"/>
        </w:rPr>
        <w:t>ilm.</w:t>
      </w:r>
    </w:p>
    <w:p w14:paraId="76212966" w14:textId="7695FAEB" w:rsidR="00AB5989" w:rsidRPr="00AB5989" w:rsidRDefault="00AB5989" w:rsidP="00AB5989">
      <w:pPr>
        <w:spacing w:after="180"/>
        <w:rPr>
          <w:rFonts w:asciiTheme="minorHAnsi" w:eastAsiaTheme="minorEastAsia" w:hAnsiTheme="minorHAnsi"/>
          <w:color w:val="000000"/>
          <w:lang w:val="en-CA"/>
        </w:rPr>
      </w:pPr>
      <w:r w:rsidRPr="00AB5989">
        <w:rPr>
          <w:rFonts w:asciiTheme="minorHAnsi" w:eastAsiaTheme="minorEastAsia" w:hAnsiTheme="minorHAnsi"/>
          <w:color w:val="000000"/>
          <w:lang w:val="en-CA"/>
        </w:rPr>
        <w:t>"Apollo 13 (AS-508) | National Air And Space Museum". </w:t>
      </w:r>
      <w:r w:rsidRPr="00AB5989">
        <w:rPr>
          <w:rFonts w:asciiTheme="minorHAnsi" w:eastAsiaTheme="minorEastAsia" w:hAnsiTheme="minorHAnsi"/>
          <w:i/>
          <w:iCs/>
          <w:color w:val="000000"/>
          <w:lang w:val="en-CA"/>
        </w:rPr>
        <w:t>Airandspace.si.edu</w:t>
      </w:r>
      <w:r>
        <w:rPr>
          <w:rFonts w:asciiTheme="minorHAnsi" w:eastAsiaTheme="minorEastAsia" w:hAnsiTheme="minorHAnsi"/>
          <w:color w:val="000000"/>
          <w:lang w:val="en-CA"/>
        </w:rPr>
        <w:t xml:space="preserve">. Web. 29 </w:t>
      </w:r>
      <w:r w:rsidRPr="00AB5989">
        <w:rPr>
          <w:rFonts w:asciiTheme="minorHAnsi" w:eastAsiaTheme="minorEastAsia" w:hAnsiTheme="minorHAnsi"/>
          <w:color w:val="000000"/>
          <w:lang w:val="en-CA"/>
        </w:rPr>
        <w:t>Oct. 2016.</w:t>
      </w:r>
    </w:p>
    <w:p w14:paraId="713E3778" w14:textId="77777777" w:rsidR="00AB5989" w:rsidRPr="00AB5989" w:rsidRDefault="00AB5989" w:rsidP="00AB5989">
      <w:pPr>
        <w:spacing w:after="180"/>
        <w:ind w:left="450" w:hanging="450"/>
        <w:rPr>
          <w:rFonts w:asciiTheme="minorHAnsi" w:eastAsiaTheme="minorEastAsia" w:hAnsiTheme="minorHAnsi"/>
          <w:color w:val="000000"/>
          <w:lang w:val="en-CA"/>
        </w:rPr>
      </w:pPr>
      <w:r w:rsidRPr="00AB5989">
        <w:rPr>
          <w:rFonts w:asciiTheme="minorHAnsi" w:eastAsiaTheme="minorEastAsia" w:hAnsiTheme="minorHAnsi"/>
          <w:color w:val="000000"/>
          <w:lang w:val="en-CA"/>
        </w:rPr>
        <w:t>"APOLLO 13". </w:t>
      </w:r>
      <w:r w:rsidRPr="00AB5989">
        <w:rPr>
          <w:rFonts w:asciiTheme="minorHAnsi" w:eastAsiaTheme="minorEastAsia" w:hAnsiTheme="minorHAnsi"/>
          <w:i/>
          <w:iCs/>
          <w:color w:val="000000"/>
          <w:lang w:val="en-CA"/>
        </w:rPr>
        <w:t>History.nasa.gov</w:t>
      </w:r>
      <w:r w:rsidRPr="00AB5989">
        <w:rPr>
          <w:rFonts w:asciiTheme="minorHAnsi" w:eastAsiaTheme="minorEastAsia" w:hAnsiTheme="minorHAnsi"/>
          <w:color w:val="000000"/>
          <w:lang w:val="en-CA"/>
        </w:rPr>
        <w:t>. Web. 27 Oct. 2016.</w:t>
      </w:r>
    </w:p>
    <w:p w14:paraId="7AE2FBE3" w14:textId="77777777" w:rsidR="00AB5989" w:rsidRPr="00AB5989" w:rsidRDefault="00AB5989" w:rsidP="00AB5989">
      <w:pPr>
        <w:spacing w:after="180"/>
        <w:ind w:hanging="24"/>
        <w:rPr>
          <w:rFonts w:asciiTheme="minorHAnsi" w:eastAsiaTheme="minorEastAsia" w:hAnsiTheme="minorHAnsi"/>
          <w:color w:val="000000"/>
          <w:lang w:val="en-CA"/>
        </w:rPr>
      </w:pPr>
      <w:r w:rsidRPr="00AB5989">
        <w:rPr>
          <w:rFonts w:asciiTheme="minorHAnsi" w:eastAsiaTheme="minorEastAsia" w:hAnsiTheme="minorHAnsi"/>
          <w:color w:val="000000"/>
          <w:lang w:val="en-CA"/>
        </w:rPr>
        <w:t>Bloom, Mark. "Apollo 13 Astronauts Return After Deep Space Crisis In 1970". </w:t>
      </w:r>
      <w:r w:rsidRPr="00AB5989">
        <w:rPr>
          <w:rFonts w:asciiTheme="minorHAnsi" w:eastAsiaTheme="minorEastAsia" w:hAnsiTheme="minorHAnsi"/>
          <w:i/>
          <w:iCs/>
          <w:color w:val="000000"/>
          <w:lang w:val="en-CA"/>
        </w:rPr>
        <w:t>NY Daily News</w:t>
      </w:r>
      <w:r w:rsidRPr="00AB5989">
        <w:rPr>
          <w:rFonts w:asciiTheme="minorHAnsi" w:eastAsiaTheme="minorEastAsia" w:hAnsiTheme="minorHAnsi"/>
          <w:color w:val="000000"/>
          <w:lang w:val="en-CA"/>
        </w:rPr>
        <w:t>. N.p., 2015. Web. 27 Oct. 2016.</w:t>
      </w:r>
    </w:p>
    <w:p w14:paraId="70E6390F" w14:textId="7FB9976C" w:rsidR="00AB5989" w:rsidRPr="00AB5989" w:rsidRDefault="00AB5989" w:rsidP="00AB5989">
      <w:pPr>
        <w:spacing w:after="180"/>
        <w:rPr>
          <w:rFonts w:asciiTheme="minorHAnsi" w:eastAsiaTheme="minorEastAsia" w:hAnsiTheme="minorHAnsi"/>
          <w:color w:val="000000"/>
          <w:lang w:val="en-CA"/>
        </w:rPr>
      </w:pPr>
      <w:r w:rsidRPr="00AB5989">
        <w:rPr>
          <w:rFonts w:asciiTheme="minorHAnsi" w:eastAsiaTheme="minorEastAsia" w:hAnsiTheme="minorHAnsi"/>
          <w:color w:val="000000"/>
          <w:lang w:val="en-CA"/>
        </w:rPr>
        <w:t>Howell, Elizabeth. "Apollo 13: Facts About NASA's Near-Disaster". </w:t>
      </w:r>
      <w:r w:rsidRPr="00AB5989">
        <w:rPr>
          <w:rFonts w:asciiTheme="minorHAnsi" w:eastAsiaTheme="minorEastAsia" w:hAnsiTheme="minorHAnsi"/>
          <w:i/>
          <w:iCs/>
          <w:color w:val="000000"/>
          <w:lang w:val="en-CA"/>
        </w:rPr>
        <w:t>Space.com</w:t>
      </w:r>
      <w:r w:rsidRPr="00AB5989">
        <w:rPr>
          <w:rFonts w:asciiTheme="minorHAnsi" w:eastAsiaTheme="minorEastAsia" w:hAnsiTheme="minorHAnsi"/>
          <w:color w:val="000000"/>
          <w:lang w:val="en-CA"/>
        </w:rPr>
        <w:t>. 2012. Web. 29 Oct. 2016.</w:t>
      </w:r>
    </w:p>
    <w:p w14:paraId="4B27EF8E" w14:textId="77777777" w:rsidR="00AB5989" w:rsidRPr="00AB5989" w:rsidRDefault="00AB5989" w:rsidP="00AB5989">
      <w:pPr>
        <w:spacing w:after="180"/>
        <w:rPr>
          <w:rFonts w:asciiTheme="minorHAnsi" w:eastAsiaTheme="minorEastAsia" w:hAnsiTheme="minorHAnsi"/>
          <w:color w:val="000000"/>
          <w:lang w:val="en-CA"/>
        </w:rPr>
      </w:pPr>
      <w:r w:rsidRPr="00AB5989">
        <w:rPr>
          <w:rFonts w:asciiTheme="minorHAnsi" w:eastAsiaTheme="minorEastAsia" w:hAnsiTheme="minorHAnsi"/>
          <w:color w:val="000000"/>
          <w:lang w:val="en-CA"/>
        </w:rPr>
        <w:t>"NASA | Space Race | National Curriculum | Schools &amp; Colleges | National Cold War Exhibition".</w:t>
      </w:r>
      <w:r w:rsidRPr="00AB5989">
        <w:rPr>
          <w:rFonts w:asciiTheme="minorHAnsi" w:eastAsiaTheme="minorEastAsia" w:hAnsiTheme="minorHAnsi"/>
          <w:i/>
          <w:iCs/>
          <w:color w:val="000000"/>
          <w:lang w:val="en-CA"/>
        </w:rPr>
        <w:t>Nationalcoldwarexhibition.org</w:t>
      </w:r>
      <w:r w:rsidRPr="00AB5989">
        <w:rPr>
          <w:rFonts w:asciiTheme="minorHAnsi" w:eastAsiaTheme="minorEastAsia" w:hAnsiTheme="minorHAnsi"/>
          <w:color w:val="000000"/>
          <w:lang w:val="en-CA"/>
        </w:rPr>
        <w:t>. Web. 29 Oct. 2016.</w:t>
      </w:r>
    </w:p>
    <w:p w14:paraId="561E0535" w14:textId="72C80D78" w:rsidR="00AB5989" w:rsidRPr="00AB5989" w:rsidRDefault="00AB5989" w:rsidP="00AB5989">
      <w:pPr>
        <w:spacing w:after="180"/>
        <w:rPr>
          <w:rFonts w:asciiTheme="minorHAnsi" w:eastAsiaTheme="minorEastAsia" w:hAnsiTheme="minorHAnsi"/>
          <w:color w:val="000000"/>
          <w:lang w:val="en-CA"/>
        </w:rPr>
      </w:pPr>
      <w:r w:rsidRPr="00AB5989">
        <w:rPr>
          <w:rFonts w:asciiTheme="minorHAnsi" w:eastAsiaTheme="minorEastAsia" w:hAnsiTheme="minorHAnsi"/>
          <w:color w:val="000000"/>
          <w:lang w:val="en-CA"/>
        </w:rPr>
        <w:t>"The Space Race - Facts &amp; Summary - HISTORY.Com". </w:t>
      </w:r>
      <w:r w:rsidRPr="00AB5989">
        <w:rPr>
          <w:rFonts w:asciiTheme="minorHAnsi" w:eastAsiaTheme="minorEastAsia" w:hAnsiTheme="minorHAnsi"/>
          <w:i/>
          <w:iCs/>
          <w:color w:val="000000"/>
          <w:lang w:val="en-CA"/>
        </w:rPr>
        <w:t>HISTORY.com</w:t>
      </w:r>
      <w:r w:rsidRPr="00AB5989">
        <w:rPr>
          <w:rFonts w:asciiTheme="minorHAnsi" w:eastAsiaTheme="minorEastAsia" w:hAnsiTheme="minorHAnsi"/>
          <w:color w:val="000000"/>
          <w:lang w:val="en-CA"/>
        </w:rPr>
        <w:t>. 2010. Web. 29 Oct. 2016.</w:t>
      </w:r>
    </w:p>
    <w:p w14:paraId="58BAAE4D" w14:textId="77777777" w:rsidR="00AB5989" w:rsidRPr="00AB5989" w:rsidRDefault="00AB5989" w:rsidP="00AB5989">
      <w:pPr>
        <w:spacing w:after="180"/>
        <w:ind w:left="450" w:hanging="450"/>
        <w:rPr>
          <w:rFonts w:asciiTheme="minorHAnsi" w:eastAsiaTheme="minorEastAsia" w:hAnsiTheme="minorHAnsi"/>
          <w:color w:val="000000"/>
          <w:lang w:val="en-CA"/>
        </w:rPr>
      </w:pPr>
      <w:r w:rsidRPr="00AB5989">
        <w:rPr>
          <w:rFonts w:asciiTheme="minorHAnsi" w:eastAsiaTheme="minorEastAsia" w:hAnsiTheme="minorHAnsi"/>
          <w:color w:val="000000"/>
          <w:lang w:val="en-CA"/>
        </w:rPr>
        <w:t>"Thomas O. Paine". </w:t>
      </w:r>
      <w:r w:rsidRPr="00AB5989">
        <w:rPr>
          <w:rFonts w:asciiTheme="minorHAnsi" w:eastAsiaTheme="minorEastAsia" w:hAnsiTheme="minorHAnsi"/>
          <w:i/>
          <w:iCs/>
          <w:color w:val="000000"/>
          <w:lang w:val="en-CA"/>
        </w:rPr>
        <w:t>History.nasa.gov</w:t>
      </w:r>
      <w:r w:rsidRPr="00AB5989">
        <w:rPr>
          <w:rFonts w:asciiTheme="minorHAnsi" w:eastAsiaTheme="minorEastAsia" w:hAnsiTheme="minorHAnsi"/>
          <w:color w:val="000000"/>
          <w:lang w:val="en-CA"/>
        </w:rPr>
        <w:t>. Web. 27 Oct. 2016.</w:t>
      </w:r>
    </w:p>
    <w:p w14:paraId="274EEB72" w14:textId="77777777" w:rsidR="00B2438E" w:rsidRPr="00AB5989" w:rsidRDefault="00B2438E">
      <w:pPr>
        <w:rPr>
          <w:rFonts w:asciiTheme="minorHAnsi" w:hAnsiTheme="minorHAnsi"/>
        </w:rPr>
      </w:pPr>
    </w:p>
    <w:sectPr w:rsidR="00B2438E" w:rsidRPr="00AB5989" w:rsidSect="00C25C3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9E3A9" w14:textId="77777777" w:rsidR="007672E3" w:rsidRDefault="007672E3" w:rsidP="004A67C9">
      <w:r>
        <w:separator/>
      </w:r>
    </w:p>
  </w:endnote>
  <w:endnote w:type="continuationSeparator" w:id="0">
    <w:p w14:paraId="77D0A9D2" w14:textId="77777777" w:rsidR="007672E3" w:rsidRDefault="007672E3" w:rsidP="004A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68D7F" w14:textId="77777777" w:rsidR="00C03CCD" w:rsidRDefault="00C03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4" w:author="Rima Majaess" w:date="2016-10-29T23:50:00Z"/>
  <w:sdt>
    <w:sdtPr>
      <w:id w:val="1820852566"/>
      <w:docPartObj>
        <w:docPartGallery w:val="Page Numbers (Bottom of Page)"/>
        <w:docPartUnique/>
      </w:docPartObj>
    </w:sdtPr>
    <w:sdtEndPr>
      <w:rPr>
        <w:noProof/>
      </w:rPr>
    </w:sdtEndPr>
    <w:sdtContent>
      <w:customXmlInsRangeEnd w:id="14"/>
      <w:bookmarkStart w:id="15" w:name="_GoBack" w:displacedByCustomXml="prev"/>
      <w:bookmarkEnd w:id="15" w:displacedByCustomXml="prev"/>
      <w:p w14:paraId="2949CAA9" w14:textId="3AC93D28" w:rsidR="00C03CCD" w:rsidRDefault="00C03CCD">
        <w:pPr>
          <w:pStyle w:val="Footer"/>
          <w:jc w:val="center"/>
          <w:rPr>
            <w:ins w:id="16" w:author="Rima Majaess" w:date="2016-10-29T23:50:00Z"/>
          </w:rPr>
        </w:pPr>
        <w:ins w:id="17" w:author="Rima Majaess" w:date="2016-10-29T23:50:00Z">
          <w:r>
            <w:fldChar w:fldCharType="begin"/>
          </w:r>
          <w:r>
            <w:instrText xml:space="preserve"> PAGE   \* MERGEFORMAT </w:instrText>
          </w:r>
          <w:r>
            <w:fldChar w:fldCharType="separate"/>
          </w:r>
        </w:ins>
        <w:r>
          <w:rPr>
            <w:noProof/>
          </w:rPr>
          <w:t>1</w:t>
        </w:r>
        <w:ins w:id="18" w:author="Rima Majaess" w:date="2016-10-29T23:50:00Z">
          <w:r>
            <w:rPr>
              <w:noProof/>
            </w:rPr>
            <w:fldChar w:fldCharType="end"/>
          </w:r>
        </w:ins>
      </w:p>
      <w:customXmlInsRangeStart w:id="19" w:author="Rima Majaess" w:date="2016-10-29T23:50:00Z"/>
    </w:sdtContent>
  </w:sdt>
  <w:customXmlInsRangeEnd w:id="19"/>
  <w:p w14:paraId="2B7ABA7E" w14:textId="77777777" w:rsidR="00C03CCD" w:rsidRDefault="00C03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38673" w14:textId="77777777" w:rsidR="00C03CCD" w:rsidRDefault="00C03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F85A8" w14:textId="77777777" w:rsidR="007672E3" w:rsidRDefault="007672E3" w:rsidP="004A67C9">
      <w:r>
        <w:separator/>
      </w:r>
    </w:p>
  </w:footnote>
  <w:footnote w:type="continuationSeparator" w:id="0">
    <w:p w14:paraId="164B5C58" w14:textId="77777777" w:rsidR="007672E3" w:rsidRDefault="007672E3" w:rsidP="004A67C9">
      <w:r>
        <w:continuationSeparator/>
      </w:r>
    </w:p>
  </w:footnote>
  <w:footnote w:id="1">
    <w:p w14:paraId="30F483C5" w14:textId="77777777" w:rsidR="00F5093F" w:rsidRDefault="00F5093F">
      <w:pPr>
        <w:pStyle w:val="FootnoteText"/>
      </w:pPr>
      <w:r>
        <w:rPr>
          <w:rStyle w:val="FootnoteReference"/>
        </w:rPr>
        <w:footnoteRef/>
      </w:r>
      <w:r>
        <w:t xml:space="preserve"> </w:t>
      </w:r>
      <w:r w:rsidRPr="0073683D">
        <w:t>http://history.nasa.gov/SP-4029/Apollo_13a_Summary.htm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E43E2" w14:textId="77777777" w:rsidR="00C03CCD" w:rsidRDefault="00C03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85BE" w14:textId="77777777" w:rsidR="00C03CCD" w:rsidRDefault="00C03C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A127C" w14:textId="77777777" w:rsidR="00C03CCD" w:rsidRDefault="00C03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3FAD"/>
    <w:multiLevelType w:val="multilevel"/>
    <w:tmpl w:val="6DE67A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FB169B"/>
    <w:multiLevelType w:val="multilevel"/>
    <w:tmpl w:val="F624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55971"/>
    <w:multiLevelType w:val="multilevel"/>
    <w:tmpl w:val="08E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F3D39"/>
    <w:multiLevelType w:val="multilevel"/>
    <w:tmpl w:val="CB6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24CF3"/>
    <w:multiLevelType w:val="hybridMultilevel"/>
    <w:tmpl w:val="74289E50"/>
    <w:lvl w:ilvl="0" w:tplc="EEBE7E2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F762E"/>
    <w:multiLevelType w:val="multilevel"/>
    <w:tmpl w:val="265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544C01"/>
    <w:multiLevelType w:val="hybridMultilevel"/>
    <w:tmpl w:val="48E615FE"/>
    <w:lvl w:ilvl="0" w:tplc="364E98D4">
      <w:start w:val="1"/>
      <w:numFmt w:val="upperRoman"/>
      <w:lvlText w:val="%1."/>
      <w:lvlJc w:val="left"/>
      <w:pPr>
        <w:ind w:left="1146" w:hanging="720"/>
      </w:pPr>
      <w:rPr>
        <w:rFonts w:ascii="Times New Roman" w:eastAsia="MS Mincho"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75796D0E"/>
    <w:multiLevelType w:val="hybridMultilevel"/>
    <w:tmpl w:val="445CEC7A"/>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2"/>
  </w:num>
  <w:num w:numId="6">
    <w:abstractNumId w:val="5"/>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ma Majaess">
    <w15:presenceInfo w15:providerId="None" w15:userId="Rima Maja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C9"/>
    <w:rsid w:val="000E16A1"/>
    <w:rsid w:val="00224F46"/>
    <w:rsid w:val="002427BD"/>
    <w:rsid w:val="002F1F44"/>
    <w:rsid w:val="00405E22"/>
    <w:rsid w:val="0041001F"/>
    <w:rsid w:val="00487A75"/>
    <w:rsid w:val="004A3BA4"/>
    <w:rsid w:val="004A67C9"/>
    <w:rsid w:val="004D031E"/>
    <w:rsid w:val="004D5237"/>
    <w:rsid w:val="006D573D"/>
    <w:rsid w:val="006E10E3"/>
    <w:rsid w:val="0073683D"/>
    <w:rsid w:val="00745F65"/>
    <w:rsid w:val="00747EB4"/>
    <w:rsid w:val="007672E3"/>
    <w:rsid w:val="00793985"/>
    <w:rsid w:val="00855315"/>
    <w:rsid w:val="008D73F9"/>
    <w:rsid w:val="00925189"/>
    <w:rsid w:val="00AA4FB5"/>
    <w:rsid w:val="00AB4D8B"/>
    <w:rsid w:val="00AB5989"/>
    <w:rsid w:val="00B2438E"/>
    <w:rsid w:val="00C03CCD"/>
    <w:rsid w:val="00C25C36"/>
    <w:rsid w:val="00CE6B92"/>
    <w:rsid w:val="00DC0085"/>
    <w:rsid w:val="00F50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DDC386"/>
  <w14:defaultImageDpi w14:val="300"/>
  <w15:docId w15:val="{43143B1D-A1D5-43A5-A2C8-CDC74DA1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7C9"/>
    <w:rPr>
      <w:rFonts w:ascii="Cambria" w:eastAsia="MS Mincho" w:hAnsi="Cambria" w:cs="Times New Roman"/>
    </w:rPr>
  </w:style>
  <w:style w:type="paragraph" w:styleId="Heading2">
    <w:name w:val="heading 2"/>
    <w:basedOn w:val="Normal"/>
    <w:link w:val="Heading2Char"/>
    <w:uiPriority w:val="9"/>
    <w:qFormat/>
    <w:rsid w:val="00AB5989"/>
    <w:pPr>
      <w:spacing w:before="100" w:beforeAutospacing="1" w:after="100" w:afterAutospacing="1"/>
      <w:outlineLvl w:val="1"/>
    </w:pPr>
    <w:rPr>
      <w:rFonts w:ascii="Times" w:eastAsiaTheme="minorEastAsia" w:hAnsi="Times" w:cstheme="minorBidi"/>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67C9"/>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4A67C9"/>
    <w:pPr>
      <w:ind w:left="720"/>
      <w:contextualSpacing/>
    </w:pPr>
  </w:style>
  <w:style w:type="paragraph" w:styleId="FootnoteText">
    <w:name w:val="footnote text"/>
    <w:basedOn w:val="Normal"/>
    <w:link w:val="FootnoteTextChar"/>
    <w:uiPriority w:val="99"/>
    <w:unhideWhenUsed/>
    <w:rsid w:val="004A67C9"/>
  </w:style>
  <w:style w:type="character" w:customStyle="1" w:styleId="FootnoteTextChar">
    <w:name w:val="Footnote Text Char"/>
    <w:basedOn w:val="DefaultParagraphFont"/>
    <w:link w:val="FootnoteText"/>
    <w:uiPriority w:val="99"/>
    <w:rsid w:val="004A67C9"/>
    <w:rPr>
      <w:rFonts w:ascii="Cambria" w:eastAsia="MS Mincho" w:hAnsi="Cambria" w:cs="Times New Roman"/>
    </w:rPr>
  </w:style>
  <w:style w:type="character" w:styleId="FootnoteReference">
    <w:name w:val="footnote reference"/>
    <w:uiPriority w:val="99"/>
    <w:unhideWhenUsed/>
    <w:rsid w:val="004A67C9"/>
    <w:rPr>
      <w:vertAlign w:val="superscript"/>
    </w:rPr>
  </w:style>
  <w:style w:type="character" w:styleId="Hyperlink">
    <w:name w:val="Hyperlink"/>
    <w:uiPriority w:val="99"/>
    <w:unhideWhenUsed/>
    <w:rsid w:val="004A67C9"/>
    <w:rPr>
      <w:color w:val="0000FF"/>
      <w:u w:val="single"/>
    </w:rPr>
  </w:style>
  <w:style w:type="character" w:customStyle="1" w:styleId="Heading2Char">
    <w:name w:val="Heading 2 Char"/>
    <w:basedOn w:val="DefaultParagraphFont"/>
    <w:link w:val="Heading2"/>
    <w:uiPriority w:val="9"/>
    <w:rsid w:val="00AB5989"/>
    <w:rPr>
      <w:rFonts w:ascii="Times" w:hAnsi="Times"/>
      <w:b/>
      <w:bCs/>
      <w:sz w:val="36"/>
      <w:szCs w:val="36"/>
      <w:lang w:val="en-CA"/>
    </w:rPr>
  </w:style>
  <w:style w:type="character" w:customStyle="1" w:styleId="apple-converted-space">
    <w:name w:val="apple-converted-space"/>
    <w:basedOn w:val="DefaultParagraphFont"/>
    <w:rsid w:val="00AB5989"/>
  </w:style>
  <w:style w:type="character" w:styleId="CommentReference">
    <w:name w:val="annotation reference"/>
    <w:basedOn w:val="DefaultParagraphFont"/>
    <w:uiPriority w:val="99"/>
    <w:semiHidden/>
    <w:unhideWhenUsed/>
    <w:rsid w:val="008D73F9"/>
    <w:rPr>
      <w:sz w:val="18"/>
      <w:szCs w:val="18"/>
    </w:rPr>
  </w:style>
  <w:style w:type="paragraph" w:styleId="CommentText">
    <w:name w:val="annotation text"/>
    <w:basedOn w:val="Normal"/>
    <w:link w:val="CommentTextChar"/>
    <w:uiPriority w:val="99"/>
    <w:semiHidden/>
    <w:unhideWhenUsed/>
    <w:rsid w:val="008D73F9"/>
  </w:style>
  <w:style w:type="character" w:customStyle="1" w:styleId="CommentTextChar">
    <w:name w:val="Comment Text Char"/>
    <w:basedOn w:val="DefaultParagraphFont"/>
    <w:link w:val="CommentText"/>
    <w:uiPriority w:val="99"/>
    <w:semiHidden/>
    <w:rsid w:val="008D73F9"/>
    <w:rPr>
      <w:rFonts w:ascii="Cambria" w:eastAsia="MS Mincho" w:hAnsi="Cambria" w:cs="Times New Roman"/>
    </w:rPr>
  </w:style>
  <w:style w:type="paragraph" w:styleId="CommentSubject">
    <w:name w:val="annotation subject"/>
    <w:basedOn w:val="CommentText"/>
    <w:next w:val="CommentText"/>
    <w:link w:val="CommentSubjectChar"/>
    <w:uiPriority w:val="99"/>
    <w:semiHidden/>
    <w:unhideWhenUsed/>
    <w:rsid w:val="008D73F9"/>
    <w:rPr>
      <w:b/>
      <w:bCs/>
      <w:sz w:val="20"/>
      <w:szCs w:val="20"/>
    </w:rPr>
  </w:style>
  <w:style w:type="character" w:customStyle="1" w:styleId="CommentSubjectChar">
    <w:name w:val="Comment Subject Char"/>
    <w:basedOn w:val="CommentTextChar"/>
    <w:link w:val="CommentSubject"/>
    <w:uiPriority w:val="99"/>
    <w:semiHidden/>
    <w:rsid w:val="008D73F9"/>
    <w:rPr>
      <w:rFonts w:ascii="Cambria" w:eastAsia="MS Mincho" w:hAnsi="Cambria" w:cs="Times New Roman"/>
      <w:b/>
      <w:bCs/>
      <w:sz w:val="20"/>
      <w:szCs w:val="20"/>
    </w:rPr>
  </w:style>
  <w:style w:type="paragraph" w:styleId="BalloonText">
    <w:name w:val="Balloon Text"/>
    <w:basedOn w:val="Normal"/>
    <w:link w:val="BalloonTextChar"/>
    <w:uiPriority w:val="99"/>
    <w:semiHidden/>
    <w:unhideWhenUsed/>
    <w:rsid w:val="008D73F9"/>
    <w:rPr>
      <w:rFonts w:ascii="Lucida Grande" w:hAnsi="Lucida Grande"/>
      <w:sz w:val="18"/>
      <w:szCs w:val="18"/>
    </w:rPr>
  </w:style>
  <w:style w:type="character" w:customStyle="1" w:styleId="BalloonTextChar">
    <w:name w:val="Balloon Text Char"/>
    <w:basedOn w:val="DefaultParagraphFont"/>
    <w:link w:val="BalloonText"/>
    <w:uiPriority w:val="99"/>
    <w:semiHidden/>
    <w:rsid w:val="008D73F9"/>
    <w:rPr>
      <w:rFonts w:ascii="Lucida Grande" w:eastAsia="MS Mincho" w:hAnsi="Lucida Grande" w:cs="Times New Roman"/>
      <w:sz w:val="18"/>
      <w:szCs w:val="18"/>
    </w:rPr>
  </w:style>
  <w:style w:type="paragraph" w:styleId="Header">
    <w:name w:val="header"/>
    <w:basedOn w:val="Normal"/>
    <w:link w:val="HeaderChar"/>
    <w:uiPriority w:val="99"/>
    <w:unhideWhenUsed/>
    <w:rsid w:val="00C03CCD"/>
    <w:pPr>
      <w:tabs>
        <w:tab w:val="center" w:pos="4680"/>
        <w:tab w:val="right" w:pos="9360"/>
      </w:tabs>
    </w:pPr>
  </w:style>
  <w:style w:type="character" w:customStyle="1" w:styleId="HeaderChar">
    <w:name w:val="Header Char"/>
    <w:basedOn w:val="DefaultParagraphFont"/>
    <w:link w:val="Header"/>
    <w:uiPriority w:val="99"/>
    <w:rsid w:val="00C03CCD"/>
    <w:rPr>
      <w:rFonts w:ascii="Cambria" w:eastAsia="MS Mincho" w:hAnsi="Cambria" w:cs="Times New Roman"/>
    </w:rPr>
  </w:style>
  <w:style w:type="paragraph" w:styleId="Footer">
    <w:name w:val="footer"/>
    <w:basedOn w:val="Normal"/>
    <w:link w:val="FooterChar"/>
    <w:uiPriority w:val="99"/>
    <w:unhideWhenUsed/>
    <w:rsid w:val="00C03CCD"/>
    <w:pPr>
      <w:tabs>
        <w:tab w:val="center" w:pos="4680"/>
        <w:tab w:val="right" w:pos="9360"/>
      </w:tabs>
    </w:pPr>
  </w:style>
  <w:style w:type="character" w:customStyle="1" w:styleId="FooterChar">
    <w:name w:val="Footer Char"/>
    <w:basedOn w:val="DefaultParagraphFont"/>
    <w:link w:val="Footer"/>
    <w:uiPriority w:val="99"/>
    <w:rsid w:val="00C03CCD"/>
    <w:rPr>
      <w:rFonts w:ascii="Cambria" w:eastAsia="MS Mincho"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903414">
      <w:bodyDiv w:val="1"/>
      <w:marLeft w:val="0"/>
      <w:marRight w:val="0"/>
      <w:marTop w:val="0"/>
      <w:marBottom w:val="0"/>
      <w:divBdr>
        <w:top w:val="none" w:sz="0" w:space="0" w:color="auto"/>
        <w:left w:val="none" w:sz="0" w:space="0" w:color="auto"/>
        <w:bottom w:val="none" w:sz="0" w:space="0" w:color="auto"/>
        <w:right w:val="none" w:sz="0" w:space="0" w:color="auto"/>
      </w:divBdr>
    </w:div>
    <w:div w:id="11424987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929</Words>
  <Characters>5113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Carver</dc:creator>
  <cp:keywords/>
  <dc:description/>
  <cp:lastModifiedBy>Rima Majaess</cp:lastModifiedBy>
  <cp:revision>2</cp:revision>
  <dcterms:created xsi:type="dcterms:W3CDTF">2016-10-30T02:50:00Z</dcterms:created>
  <dcterms:modified xsi:type="dcterms:W3CDTF">2016-10-30T02:50:00Z</dcterms:modified>
</cp:coreProperties>
</file>