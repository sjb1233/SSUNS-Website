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2387" w:rsidRDefault="00555070" w:rsidP="00AC25F0">
      <w:pPr>
        <w:spacing w:line="480" w:lineRule="auto"/>
        <w:jc w:val="right"/>
      </w:pPr>
      <w:r>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1" wp14:anchorId="1D6FEB81" wp14:editId="69AA7FB0">
            <wp:simplePos x="0" y="0"/>
            <wp:positionH relativeFrom="column">
              <wp:posOffset>19050</wp:posOffset>
            </wp:positionH>
            <wp:positionV relativeFrom="paragraph">
              <wp:posOffset>0</wp:posOffset>
            </wp:positionV>
            <wp:extent cx="1184263" cy="1188720"/>
            <wp:effectExtent l="0" t="0" r="0" b="0"/>
            <wp:wrapSquare wrapText="bothSides"/>
            <wp:docPr id="2" name="Picture 2" descr="C:\Users\FSWC\Desktop\Microsoft-logo-m-box-880x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SWC\Desktop\Microsoft-logo-m-box-880x6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4263"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ab/>
      </w:r>
      <w:r w:rsidR="005D59C4">
        <w:rPr>
          <w:rFonts w:ascii="Times New Roman" w:eastAsia="Times New Roman" w:hAnsi="Times New Roman" w:cs="Times New Roman"/>
          <w:sz w:val="24"/>
          <w:szCs w:val="24"/>
        </w:rPr>
        <w:t>Trevor Eckhoff</w:t>
      </w:r>
    </w:p>
    <w:p w:rsidR="00752387" w:rsidRDefault="005D59C4" w:rsidP="00555070">
      <w:pPr>
        <w:spacing w:line="480" w:lineRule="auto"/>
        <w:jc w:val="right"/>
      </w:pPr>
      <w:r>
        <w:rPr>
          <w:rFonts w:ascii="Times New Roman" w:eastAsia="Times New Roman" w:hAnsi="Times New Roman" w:cs="Times New Roman"/>
          <w:sz w:val="24"/>
          <w:szCs w:val="24"/>
        </w:rPr>
        <w:t>Panos Panay</w:t>
      </w:r>
    </w:p>
    <w:p w:rsidR="00752387" w:rsidRDefault="005D59C4" w:rsidP="00555070">
      <w:pPr>
        <w:spacing w:line="480" w:lineRule="auto"/>
        <w:jc w:val="right"/>
      </w:pPr>
      <w:r>
        <w:rPr>
          <w:rFonts w:ascii="Times New Roman" w:eastAsia="Times New Roman" w:hAnsi="Times New Roman" w:cs="Times New Roman"/>
          <w:sz w:val="24"/>
          <w:szCs w:val="24"/>
        </w:rPr>
        <w:t>Microsoft Board of Directors</w:t>
      </w:r>
    </w:p>
    <w:p w:rsidR="00752387" w:rsidRDefault="005D59C4">
      <w:pPr>
        <w:spacing w:line="240" w:lineRule="auto"/>
      </w:pPr>
      <w:r>
        <w:rPr>
          <w:rFonts w:ascii="Times New Roman" w:eastAsia="Times New Roman" w:hAnsi="Times New Roman" w:cs="Times New Roman"/>
          <w:sz w:val="24"/>
          <w:szCs w:val="24"/>
        </w:rPr>
        <w:t>________________________________________________________________________________________________</w:t>
      </w:r>
    </w:p>
    <w:p w:rsidR="00752387" w:rsidRDefault="005D59C4">
      <w:pPr>
        <w:spacing w:line="480" w:lineRule="auto"/>
      </w:pPr>
      <w:r>
        <w:rPr>
          <w:rFonts w:ascii="Times New Roman" w:eastAsia="Times New Roman" w:hAnsi="Times New Roman" w:cs="Times New Roman"/>
          <w:sz w:val="24"/>
          <w:szCs w:val="24"/>
        </w:rPr>
        <w:tab/>
      </w:r>
    </w:p>
    <w:p w:rsidR="00752387" w:rsidRDefault="005D59C4">
      <w:pPr>
        <w:spacing w:line="480" w:lineRule="auto"/>
        <w:ind w:firstLine="720"/>
      </w:pPr>
      <w:r>
        <w:rPr>
          <w:rFonts w:ascii="Times New Roman" w:eastAsia="Times New Roman" w:hAnsi="Times New Roman" w:cs="Times New Roman"/>
          <w:sz w:val="24"/>
          <w:szCs w:val="24"/>
        </w:rPr>
        <w:t>With Steve Ballmer’s retirement and the passing of his CEO position to Satya Nadella, Microsoft has been undergoing changes to rebrand itself.</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sidR="00555070">
        <w:rPr>
          <w:rFonts w:ascii="Times New Roman" w:eastAsia="Times New Roman" w:hAnsi="Times New Roman" w:cs="Times New Roman"/>
          <w:sz w:val="24"/>
          <w:szCs w:val="24"/>
        </w:rPr>
        <w:t>With the</w:t>
      </w:r>
      <w:r>
        <w:rPr>
          <w:rFonts w:ascii="Times New Roman" w:eastAsia="Times New Roman" w:hAnsi="Times New Roman" w:cs="Times New Roman"/>
          <w:sz w:val="24"/>
          <w:szCs w:val="24"/>
        </w:rPr>
        <w:t xml:space="preserve"> introduction of </w:t>
      </w:r>
      <w:r w:rsidR="00555070">
        <w:rPr>
          <w:rFonts w:ascii="Times New Roman" w:eastAsia="Times New Roman" w:hAnsi="Times New Roman" w:cs="Times New Roman"/>
          <w:sz w:val="24"/>
          <w:szCs w:val="24"/>
        </w:rPr>
        <w:t xml:space="preserve">Microsoft’s cloud computing platform </w:t>
      </w:r>
      <w:r>
        <w:rPr>
          <w:rFonts w:ascii="Times New Roman" w:eastAsia="Times New Roman" w:hAnsi="Times New Roman" w:cs="Times New Roman"/>
          <w:sz w:val="24"/>
          <w:szCs w:val="24"/>
        </w:rPr>
        <w:t>Microsoft Azure (</w:t>
      </w:r>
      <w:r w:rsidR="00555070">
        <w:rPr>
          <w:rFonts w:ascii="Times New Roman" w:eastAsia="Times New Roman" w:hAnsi="Times New Roman" w:cs="Times New Roman"/>
          <w:sz w:val="24"/>
          <w:szCs w:val="24"/>
        </w:rPr>
        <w:t xml:space="preserve">established in </w:t>
      </w:r>
      <w:r>
        <w:rPr>
          <w:rFonts w:ascii="Times New Roman" w:eastAsia="Times New Roman" w:hAnsi="Times New Roman" w:cs="Times New Roman"/>
          <w:sz w:val="24"/>
          <w:szCs w:val="24"/>
        </w:rPr>
        <w:t>2010; renamed in 2014</w:t>
      </w:r>
      <w:r w:rsidR="00983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83AE8">
        <w:rPr>
          <w:rFonts w:ascii="Times New Roman" w:eastAsia="Times New Roman" w:hAnsi="Times New Roman" w:cs="Times New Roman"/>
          <w:sz w:val="24"/>
          <w:szCs w:val="24"/>
        </w:rPr>
        <w:t xml:space="preserve">Microsoft </w:t>
      </w:r>
      <w:r>
        <w:rPr>
          <w:rFonts w:ascii="Times New Roman" w:eastAsia="Times New Roman" w:hAnsi="Times New Roman" w:cs="Times New Roman"/>
          <w:sz w:val="24"/>
          <w:szCs w:val="24"/>
        </w:rPr>
        <w:t>pose</w:t>
      </w:r>
      <w:r w:rsidR="00983AE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 serious threat to competition in the cloud-computing market; they receive around 10,000 new users a day, according to CEO Satya Nadella.</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However, the most profit from the company is found in their commercial software licensing such as Windows 10, Microsoft Office, or access to Microsoft Azure to companies as opposed to consumers.</w:t>
      </w:r>
      <w:r>
        <w:rPr>
          <w:rFonts w:ascii="Times New Roman" w:eastAsia="Times New Roman" w:hAnsi="Times New Roman" w:cs="Times New Roman"/>
          <w:sz w:val="24"/>
          <w:szCs w:val="24"/>
          <w:vertAlign w:val="superscript"/>
        </w:rPr>
        <w:footnoteReference w:id="3"/>
      </w:r>
    </w:p>
    <w:p w:rsidR="00752387" w:rsidRDefault="005D59C4">
      <w:pPr>
        <w:spacing w:line="480" w:lineRule="auto"/>
      </w:pPr>
      <w:r>
        <w:rPr>
          <w:rFonts w:ascii="Times New Roman" w:eastAsia="Times New Roman" w:hAnsi="Times New Roman" w:cs="Times New Roman"/>
          <w:sz w:val="24"/>
          <w:szCs w:val="24"/>
        </w:rPr>
        <w:tab/>
        <w:t xml:space="preserve">Through the data that is provided, the smartest and safest </w:t>
      </w:r>
      <w:r w:rsidR="000A5257">
        <w:rPr>
          <w:rFonts w:ascii="Times New Roman" w:eastAsia="Times New Roman" w:hAnsi="Times New Roman" w:cs="Times New Roman"/>
          <w:sz w:val="24"/>
          <w:szCs w:val="24"/>
        </w:rPr>
        <w:t>investment</w:t>
      </w:r>
      <w:del w:id="0" w:author="FSW" w:date="2016-11-07T09:26:00Z">
        <w:r w:rsidR="000A5257" w:rsidDel="000A5257">
          <w:rPr>
            <w:rFonts w:ascii="Times New Roman" w:eastAsia="Times New Roman" w:hAnsi="Times New Roman" w:cs="Times New Roman"/>
            <w:color w:val="FF0000"/>
            <w:sz w:val="24"/>
            <w:szCs w:val="24"/>
          </w:rPr>
          <w:delText xml:space="preserve"> </w:delText>
        </w:r>
      </w:del>
      <w:r>
        <w:rPr>
          <w:rFonts w:ascii="Times New Roman" w:eastAsia="Times New Roman" w:hAnsi="Times New Roman" w:cs="Times New Roman"/>
          <w:sz w:val="24"/>
          <w:szCs w:val="24"/>
        </w:rPr>
        <w:t xml:space="preserve"> seems to be increas</w:t>
      </w:r>
      <w:r w:rsidR="000A525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funding of corporate and commercial software, as that makes up 59% of the company’s revenue.</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However, funding</w:t>
      </w:r>
      <w:r w:rsidR="002E23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new developing hardware such as Virtual or Augmented reality, could end up more successful in the end. These are growing industries, and are expected to grow from the current $5.2 billion to $162 billion by 2020.</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 Microsoft </w:t>
      </w:r>
      <w:r w:rsidR="00555070">
        <w:rPr>
          <w:rFonts w:ascii="Times New Roman" w:eastAsia="Times New Roman" w:hAnsi="Times New Roman" w:cs="Times New Roman"/>
          <w:sz w:val="24"/>
          <w:szCs w:val="24"/>
        </w:rPr>
        <w:t>HoloLens</w:t>
      </w:r>
      <w:r>
        <w:rPr>
          <w:rFonts w:ascii="Times New Roman" w:eastAsia="Times New Roman" w:hAnsi="Times New Roman" w:cs="Times New Roman"/>
          <w:sz w:val="24"/>
          <w:szCs w:val="24"/>
        </w:rPr>
        <w:t xml:space="preserve"> is a step in the right direction, however it is not</w:t>
      </w:r>
      <w:r w:rsidR="002E23C2">
        <w:rPr>
          <w:rFonts w:ascii="Times New Roman" w:eastAsia="Times New Roman" w:hAnsi="Times New Roman" w:cs="Times New Roman"/>
          <w:sz w:val="24"/>
          <w:szCs w:val="24"/>
        </w:rPr>
        <w:t xml:space="preserve"> yet</w:t>
      </w:r>
      <w:r>
        <w:rPr>
          <w:rFonts w:ascii="Times New Roman" w:eastAsia="Times New Roman" w:hAnsi="Times New Roman" w:cs="Times New Roman"/>
          <w:sz w:val="24"/>
          <w:szCs w:val="24"/>
        </w:rPr>
        <w:t xml:space="preserve"> released to the consumer market, and is currently focusing on developers and commercial businesses.</w:t>
      </w:r>
      <w:r>
        <w:rPr>
          <w:rFonts w:ascii="Times New Roman" w:eastAsia="Times New Roman" w:hAnsi="Times New Roman" w:cs="Times New Roman"/>
          <w:sz w:val="24"/>
          <w:szCs w:val="24"/>
          <w:vertAlign w:val="superscript"/>
        </w:rPr>
        <w:footnoteReference w:id="6"/>
      </w:r>
    </w:p>
    <w:p w:rsidR="000A5257" w:rsidRDefault="005D59C4">
      <w:pPr>
        <w:spacing w:line="480" w:lineRule="auto"/>
        <w:rPr>
          <w:ins w:id="1" w:author="FSW" w:date="2016-11-07T09:28:00Z"/>
          <w:rFonts w:ascii="Times New Roman" w:eastAsia="Times New Roman" w:hAnsi="Times New Roman" w:cs="Times New Roman"/>
          <w:sz w:val="24"/>
          <w:szCs w:val="24"/>
        </w:rPr>
      </w:pPr>
      <w:r>
        <w:rPr>
          <w:rFonts w:ascii="Times New Roman" w:eastAsia="Times New Roman" w:hAnsi="Times New Roman" w:cs="Times New Roman"/>
          <w:sz w:val="24"/>
          <w:szCs w:val="24"/>
        </w:rPr>
        <w:tab/>
        <w:t>The Mobile Market cannot be ignored, either. While phones lost an estimated $4,344,000 between the 2015 and 2016 fiscal years, the Microsoft Surface has generated $208,000.</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While the latter seems more insignificant than the former, it shows that people who purchase mobile products from Microsoft are usually looking for a mobile workstation, not mobile phones. The speculated Microsoft Surface Phone would bring those two together, creating a balance of what consumers and commercial businesses would want from their mobile device. </w:t>
      </w:r>
    </w:p>
    <w:p w:rsidR="00752387" w:rsidRDefault="005D59C4" w:rsidP="000A5257">
      <w:pPr>
        <w:spacing w:line="480" w:lineRule="auto"/>
        <w:ind w:firstLine="720"/>
      </w:pPr>
      <w:r>
        <w:rPr>
          <w:rFonts w:ascii="Times New Roman" w:eastAsia="Times New Roman" w:hAnsi="Times New Roman" w:cs="Times New Roman"/>
          <w:sz w:val="24"/>
          <w:szCs w:val="24"/>
        </w:rPr>
        <w:lastRenderedPageBreak/>
        <w:t xml:space="preserve">The introduction of Universal Windows Platform (UWP) development, which allows the same programs to be </w:t>
      </w:r>
      <w:bookmarkStart w:id="2" w:name="_GoBack"/>
      <w:bookmarkEnd w:id="2"/>
      <w:r>
        <w:rPr>
          <w:rFonts w:ascii="Times New Roman" w:eastAsia="Times New Roman" w:hAnsi="Times New Roman" w:cs="Times New Roman"/>
          <w:sz w:val="24"/>
          <w:szCs w:val="24"/>
        </w:rPr>
        <w:t>written for Windows 10, Windows 10 Mobile, and xBox One was a smart move by Microsoft, by allowing the applications for one platform to be used by another with no extra work required. This solves a huge problem with the Windows Phone; the lack of apps developed for it.</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Microsoft has already taken steps to incorporate its other services into the mobile platform.</w:t>
      </w:r>
    </w:p>
    <w:p w:rsidR="00752387" w:rsidRDefault="005D59C4">
      <w:pPr>
        <w:spacing w:line="480" w:lineRule="auto"/>
      </w:pPr>
      <w:r>
        <w:rPr>
          <w:rFonts w:ascii="Times New Roman" w:eastAsia="Times New Roman" w:hAnsi="Times New Roman" w:cs="Times New Roman"/>
          <w:sz w:val="24"/>
          <w:szCs w:val="24"/>
        </w:rPr>
        <w:tab/>
        <w:t>Microsoft’s acquisition of LinkedIn has opened the doors to many new opportunities. The data Microsoft acquired for $26.2 billion</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could be used for many things. If integrated with Microsoft Office, it could allow for an automatic résumé maker. Microsoft is already integrating the data into sales and marketing along with Adobe - making it easier for companies to see what customers are doing.</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Integration between LinkedIn, Microsoft SharePoint and Microsoft Dynamics ERP could create a perfect business suite of tools for any business type or structure.</w:t>
      </w:r>
    </w:p>
    <w:sectPr w:rsidR="00752387">
      <w:pgSz w:w="12240" w:h="15840"/>
      <w:pgMar w:top="360" w:right="360" w:bottom="360" w:left="3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FA2" w:rsidRDefault="00265FA2">
      <w:pPr>
        <w:spacing w:line="240" w:lineRule="auto"/>
      </w:pPr>
      <w:r>
        <w:separator/>
      </w:r>
    </w:p>
  </w:endnote>
  <w:endnote w:type="continuationSeparator" w:id="0">
    <w:p w:rsidR="00265FA2" w:rsidRDefault="00265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FA2" w:rsidRDefault="00265FA2">
      <w:pPr>
        <w:spacing w:line="240" w:lineRule="auto"/>
      </w:pPr>
      <w:r>
        <w:separator/>
      </w:r>
    </w:p>
  </w:footnote>
  <w:footnote w:type="continuationSeparator" w:id="0">
    <w:p w:rsidR="00265FA2" w:rsidRDefault="00265FA2">
      <w:pPr>
        <w:spacing w:line="240" w:lineRule="auto"/>
      </w:pPr>
      <w:r>
        <w:continuationSeparator/>
      </w:r>
    </w:p>
  </w:footnote>
  <w:footnote w:id="1">
    <w:p w:rsidR="00752387" w:rsidRDefault="005D59C4">
      <w:pPr>
        <w:spacing w:line="240" w:lineRule="auto"/>
      </w:pPr>
      <w:r>
        <w:rPr>
          <w:vertAlign w:val="superscript"/>
        </w:rPr>
        <w:footnoteRef/>
      </w:r>
      <w:r>
        <w:rPr>
          <w:sz w:val="20"/>
          <w:szCs w:val="20"/>
        </w:rPr>
        <w:t xml:space="preserve"> Background Guide.</w:t>
      </w:r>
    </w:p>
  </w:footnote>
  <w:footnote w:id="2">
    <w:p w:rsidR="00752387" w:rsidRDefault="005D59C4">
      <w:pPr>
        <w:spacing w:line="240" w:lineRule="auto"/>
      </w:pPr>
      <w:r>
        <w:rPr>
          <w:vertAlign w:val="superscript"/>
        </w:rPr>
        <w:footnoteRef/>
      </w:r>
      <w:r>
        <w:rPr>
          <w:sz w:val="20"/>
          <w:szCs w:val="20"/>
        </w:rPr>
        <w:t xml:space="preserve"> Kim, Eugene. "Microsoft CEO Satya Nadella Shows Why Azure Is A Serious Threat To Amazon And Google." Microsoft CEO Satya Nadella Shows Why Azure Is A Serious Threat To Amazon And Google - Business Insider. Business Insider, 20 Oct. 2014. Web. 4 Nov. 2016.</w:t>
      </w:r>
    </w:p>
  </w:footnote>
  <w:footnote w:id="3">
    <w:p w:rsidR="00752387" w:rsidRDefault="005D59C4">
      <w:pPr>
        <w:spacing w:line="240" w:lineRule="auto"/>
      </w:pPr>
      <w:r>
        <w:rPr>
          <w:vertAlign w:val="superscript"/>
        </w:rPr>
        <w:footnoteRef/>
      </w:r>
      <w:r>
        <w:rPr>
          <w:sz w:val="20"/>
          <w:szCs w:val="20"/>
        </w:rPr>
        <w:t xml:space="preserve"> Microsoft. "Annual Report 2015." Microsoft 2015 Annual Report. Microsoft, </w:t>
      </w:r>
      <w:proofErr w:type="spellStart"/>
      <w:r>
        <w:rPr>
          <w:sz w:val="20"/>
          <w:szCs w:val="20"/>
        </w:rPr>
        <w:t>n.d.</w:t>
      </w:r>
      <w:proofErr w:type="spellEnd"/>
      <w:r>
        <w:rPr>
          <w:sz w:val="20"/>
          <w:szCs w:val="20"/>
        </w:rPr>
        <w:t xml:space="preserve"> Web. 4 Nov. 2016.</w:t>
      </w:r>
    </w:p>
  </w:footnote>
  <w:footnote w:id="4">
    <w:p w:rsidR="00752387" w:rsidRDefault="005D59C4">
      <w:pPr>
        <w:spacing w:line="240" w:lineRule="auto"/>
      </w:pPr>
      <w:r>
        <w:rPr>
          <w:vertAlign w:val="superscript"/>
        </w:rPr>
        <w:footnoteRef/>
      </w:r>
      <w:r>
        <w:rPr>
          <w:sz w:val="20"/>
          <w:szCs w:val="20"/>
        </w:rPr>
        <w:t xml:space="preserve"> Background Guide</w:t>
      </w:r>
    </w:p>
  </w:footnote>
  <w:footnote w:id="5">
    <w:p w:rsidR="00752387" w:rsidRDefault="005D59C4">
      <w:pPr>
        <w:spacing w:line="240" w:lineRule="auto"/>
      </w:pPr>
      <w:r>
        <w:rPr>
          <w:vertAlign w:val="superscript"/>
        </w:rPr>
        <w:footnoteRef/>
      </w:r>
      <w:r>
        <w:rPr>
          <w:sz w:val="20"/>
          <w:szCs w:val="20"/>
        </w:rPr>
        <w:t xml:space="preserve"> BI Intelligence. "The Virtual and Augmented Reality Market Will Reach $162 Billion by 2020." The Virtual and Augmented Reality Market Will Reach $162 Billion by 2020 - Business Insider. Business Insider, 22 Aug. 2016. Web. 4 Nov. 2016.</w:t>
      </w:r>
    </w:p>
  </w:footnote>
  <w:footnote w:id="6">
    <w:p w:rsidR="00752387" w:rsidRDefault="005D59C4">
      <w:pPr>
        <w:spacing w:line="240" w:lineRule="auto"/>
      </w:pPr>
      <w:r>
        <w:rPr>
          <w:vertAlign w:val="superscript"/>
        </w:rPr>
        <w:footnoteRef/>
      </w:r>
      <w:r>
        <w:rPr>
          <w:sz w:val="20"/>
          <w:szCs w:val="20"/>
        </w:rPr>
        <w:t xml:space="preserve"> Microsoft. "Why HoloLens." Why Microsoft </w:t>
      </w:r>
      <w:r w:rsidR="00AC25F0">
        <w:rPr>
          <w:sz w:val="20"/>
          <w:szCs w:val="20"/>
        </w:rPr>
        <w:t>HoloLens</w:t>
      </w:r>
      <w:r>
        <w:rPr>
          <w:sz w:val="20"/>
          <w:szCs w:val="20"/>
        </w:rPr>
        <w:t xml:space="preserve">. Microsoft, </w:t>
      </w:r>
      <w:proofErr w:type="spellStart"/>
      <w:r>
        <w:rPr>
          <w:sz w:val="20"/>
          <w:szCs w:val="20"/>
        </w:rPr>
        <w:t>n.d.</w:t>
      </w:r>
      <w:proofErr w:type="spellEnd"/>
      <w:r>
        <w:rPr>
          <w:sz w:val="20"/>
          <w:szCs w:val="20"/>
        </w:rPr>
        <w:t xml:space="preserve"> Web. 4 Nov. 2016.</w:t>
      </w:r>
    </w:p>
  </w:footnote>
  <w:footnote w:id="7">
    <w:p w:rsidR="00752387" w:rsidRDefault="005D59C4">
      <w:pPr>
        <w:spacing w:line="240" w:lineRule="auto"/>
      </w:pPr>
      <w:r>
        <w:rPr>
          <w:vertAlign w:val="superscript"/>
        </w:rPr>
        <w:footnoteRef/>
      </w:r>
      <w:r>
        <w:rPr>
          <w:sz w:val="20"/>
          <w:szCs w:val="20"/>
        </w:rPr>
        <w:t xml:space="preserve"> Microsoft. "Annual Report 2016." Microsoft 2016 Annual Report. Microsoft, </w:t>
      </w:r>
      <w:proofErr w:type="spellStart"/>
      <w:r>
        <w:rPr>
          <w:sz w:val="20"/>
          <w:szCs w:val="20"/>
        </w:rPr>
        <w:t>n.d.</w:t>
      </w:r>
      <w:proofErr w:type="spellEnd"/>
      <w:r>
        <w:rPr>
          <w:sz w:val="20"/>
          <w:szCs w:val="20"/>
        </w:rPr>
        <w:t xml:space="preserve"> Web. 5 Nov. 2016.</w:t>
      </w:r>
    </w:p>
  </w:footnote>
  <w:footnote w:id="8">
    <w:p w:rsidR="00752387" w:rsidRDefault="005D59C4">
      <w:pPr>
        <w:spacing w:line="240" w:lineRule="auto"/>
      </w:pPr>
      <w:r>
        <w:rPr>
          <w:vertAlign w:val="superscript"/>
        </w:rPr>
        <w:footnoteRef/>
      </w:r>
      <w:r>
        <w:rPr>
          <w:sz w:val="20"/>
          <w:szCs w:val="20"/>
        </w:rPr>
        <w:t xml:space="preserve"> Slater-Robins, Max. "Major App Developers Are Bringing Their Apps to the Windows Phone." Major App Developers Are Bringing Their Apps to the Windows Phone - Business Insider. Business Insider, 22 Dec. 2015. Web. 5 Nov. 2016.</w:t>
      </w:r>
    </w:p>
  </w:footnote>
  <w:footnote w:id="9">
    <w:p w:rsidR="00752387" w:rsidRDefault="005D59C4">
      <w:pPr>
        <w:spacing w:line="240" w:lineRule="auto"/>
      </w:pPr>
      <w:r>
        <w:rPr>
          <w:vertAlign w:val="superscript"/>
        </w:rPr>
        <w:footnoteRef/>
      </w:r>
      <w:r>
        <w:rPr>
          <w:sz w:val="20"/>
          <w:szCs w:val="20"/>
        </w:rPr>
        <w:t xml:space="preserve"> Microsoft News Center. "Microsoft to Acquire LinkedIn." Microsoft to Acquire LinkedIn | News Center. Microsoft, 13 June 2016. Web. 5 Nov. 2016.</w:t>
      </w:r>
    </w:p>
  </w:footnote>
  <w:footnote w:id="10">
    <w:p w:rsidR="00752387" w:rsidRDefault="005D59C4">
      <w:pPr>
        <w:spacing w:line="240" w:lineRule="auto"/>
      </w:pPr>
      <w:r>
        <w:rPr>
          <w:vertAlign w:val="superscript"/>
        </w:rPr>
        <w:footnoteRef/>
      </w:r>
      <w:r>
        <w:rPr>
          <w:sz w:val="20"/>
          <w:szCs w:val="20"/>
        </w:rPr>
        <w:t xml:space="preserve"> </w:t>
      </w:r>
      <w:proofErr w:type="spellStart"/>
      <w:r>
        <w:rPr>
          <w:sz w:val="20"/>
          <w:szCs w:val="20"/>
        </w:rPr>
        <w:t>Lisota</w:t>
      </w:r>
      <w:proofErr w:type="spellEnd"/>
      <w:r>
        <w:rPr>
          <w:sz w:val="20"/>
          <w:szCs w:val="20"/>
        </w:rPr>
        <w:t xml:space="preserve">, Kevin. "How Microsoft’s New Adobe Partnership Brings Its LinkedIn Acquisition into Clearer Focus." How Microsoft’s New Adobe Partnership Brings Its LinkedIn Acquisition into Clearer Focus - </w:t>
      </w:r>
      <w:proofErr w:type="spellStart"/>
      <w:r>
        <w:rPr>
          <w:sz w:val="20"/>
          <w:szCs w:val="20"/>
        </w:rPr>
        <w:t>GeekWire</w:t>
      </w:r>
      <w:proofErr w:type="spellEnd"/>
      <w:r>
        <w:rPr>
          <w:sz w:val="20"/>
          <w:szCs w:val="20"/>
        </w:rPr>
        <w:t xml:space="preserve">. </w:t>
      </w:r>
      <w:proofErr w:type="spellStart"/>
      <w:r>
        <w:rPr>
          <w:sz w:val="20"/>
          <w:szCs w:val="20"/>
        </w:rPr>
        <w:t>GeekWire</w:t>
      </w:r>
      <w:proofErr w:type="spellEnd"/>
      <w:r>
        <w:rPr>
          <w:sz w:val="20"/>
          <w:szCs w:val="20"/>
        </w:rPr>
        <w:t>, 27 Sept. 2016. Web. 5 Nov. 2016.</w:t>
      </w:r>
      <w:r>
        <w:rPr>
          <w:sz w:val="20"/>
          <w:szCs w:val="20"/>
        </w:rPr>
        <w:b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SW">
    <w15:presenceInfo w15:providerId="None" w15:userId="FS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87"/>
    <w:rsid w:val="000A5257"/>
    <w:rsid w:val="00265FA2"/>
    <w:rsid w:val="002E23C2"/>
    <w:rsid w:val="003A2A11"/>
    <w:rsid w:val="00532409"/>
    <w:rsid w:val="00555070"/>
    <w:rsid w:val="005D59C4"/>
    <w:rsid w:val="00752387"/>
    <w:rsid w:val="00983AE8"/>
    <w:rsid w:val="00AC25F0"/>
    <w:rsid w:val="00B379B4"/>
    <w:rsid w:val="00B95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4DCC1-FAA4-4A1E-A5E0-23412EACE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0A525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2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FSW</cp:lastModifiedBy>
  <cp:revision>5</cp:revision>
  <dcterms:created xsi:type="dcterms:W3CDTF">2016-11-07T00:04:00Z</dcterms:created>
  <dcterms:modified xsi:type="dcterms:W3CDTF">2016-11-07T19:56:00Z</dcterms:modified>
</cp:coreProperties>
</file>